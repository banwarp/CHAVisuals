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9748" w14:textId="77777777" w:rsidR="00AF2665" w:rsidRDefault="00DD1E43" w:rsidP="00D1486A">
      <w:pPr>
        <w:pStyle w:val="ListParagraph"/>
        <w:ind w:left="360"/>
        <w:rPr>
          <w:sz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C427CF7" wp14:editId="5DC0EBBE">
            <wp:simplePos x="0" y="0"/>
            <wp:positionH relativeFrom="column">
              <wp:posOffset>1435100</wp:posOffset>
            </wp:positionH>
            <wp:positionV relativeFrom="paragraph">
              <wp:posOffset>159385</wp:posOffset>
            </wp:positionV>
            <wp:extent cx="3641090" cy="1097915"/>
            <wp:effectExtent l="0" t="0" r="0" b="6985"/>
            <wp:wrapNone/>
            <wp:docPr id="3" name="Picture 3" descr="http://ptnorthwest.com/wp-content/uploads/2014/02/Sam-Health-Services-clr-no-t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tnorthwest.com/wp-content/uploads/2014/02/Sam-Health-Services-clr-no-ta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27482" w14:textId="77777777" w:rsidR="00DD1E43" w:rsidRDefault="00DD1E43" w:rsidP="00DD1E43">
      <w:pPr>
        <w:ind w:firstLine="360"/>
        <w:rPr>
          <w:sz w:val="24"/>
        </w:rPr>
      </w:pPr>
    </w:p>
    <w:p w14:paraId="11EC606B" w14:textId="77777777" w:rsidR="00DD1E43" w:rsidRDefault="00DD1E43" w:rsidP="00DD1E43">
      <w:pPr>
        <w:ind w:firstLine="360"/>
        <w:rPr>
          <w:sz w:val="24"/>
        </w:rPr>
      </w:pPr>
    </w:p>
    <w:p w14:paraId="343B9D66" w14:textId="77777777" w:rsidR="00DD1E43" w:rsidRDefault="00DD1E43" w:rsidP="00DD1E43">
      <w:pPr>
        <w:ind w:firstLine="360"/>
        <w:rPr>
          <w:sz w:val="24"/>
        </w:rPr>
      </w:pPr>
    </w:p>
    <w:p w14:paraId="6E121231" w14:textId="77777777" w:rsidR="00DD1E43" w:rsidRDefault="00DD1E43" w:rsidP="00DD1E43">
      <w:pPr>
        <w:ind w:firstLine="360"/>
        <w:rPr>
          <w:sz w:val="24"/>
        </w:rPr>
      </w:pPr>
    </w:p>
    <w:p w14:paraId="4650CE39" w14:textId="77777777" w:rsidR="00DD1E43" w:rsidRDefault="00DD1E43" w:rsidP="00DD1E43">
      <w:pPr>
        <w:ind w:firstLine="360"/>
        <w:rPr>
          <w:sz w:val="24"/>
        </w:rPr>
      </w:pPr>
    </w:p>
    <w:p w14:paraId="25043441" w14:textId="77777777" w:rsidR="00DD1E43" w:rsidRDefault="008657E5" w:rsidP="008657E5">
      <w:pPr>
        <w:ind w:firstLine="360"/>
        <w:jc w:val="center"/>
        <w:rPr>
          <w:sz w:val="24"/>
        </w:rPr>
      </w:pPr>
      <w:r>
        <w:rPr>
          <w:sz w:val="24"/>
        </w:rPr>
        <w:t>In partnership with</w:t>
      </w:r>
    </w:p>
    <w:p w14:paraId="2D556965" w14:textId="77777777" w:rsidR="00DD1E43" w:rsidRDefault="008657E5" w:rsidP="00DD1E43">
      <w:pPr>
        <w:ind w:firstLine="360"/>
        <w:rPr>
          <w:sz w:val="24"/>
        </w:rPr>
      </w:pPr>
      <w:r w:rsidRPr="00E773FE">
        <w:rPr>
          <w:noProof/>
          <w:sz w:val="24"/>
        </w:rPr>
        <w:drawing>
          <wp:anchor distT="0" distB="0" distL="114300" distR="114300" simplePos="0" relativeHeight="251701248" behindDoc="0" locked="0" layoutInCell="1" allowOverlap="1" wp14:anchorId="4D20B3F6" wp14:editId="7AA4B955">
            <wp:simplePos x="0" y="0"/>
            <wp:positionH relativeFrom="column">
              <wp:posOffset>1441450</wp:posOffset>
            </wp:positionH>
            <wp:positionV relativeFrom="paragraph">
              <wp:posOffset>218440</wp:posOffset>
            </wp:positionV>
            <wp:extent cx="796925" cy="796925"/>
            <wp:effectExtent l="0" t="0" r="3175" b="3175"/>
            <wp:wrapNone/>
            <wp:docPr id="1031" name="Picture 7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 descr="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" r="76000"/>
                    <a:stretch/>
                  </pic:blipFill>
                  <pic:spPr bwMode="auto">
                    <a:xfrm>
                      <a:off x="0" y="0"/>
                      <a:ext cx="796925" cy="7969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3FE">
        <w:rPr>
          <w:noProof/>
          <w:sz w:val="24"/>
        </w:rPr>
        <w:drawing>
          <wp:anchor distT="0" distB="0" distL="114300" distR="114300" simplePos="0" relativeHeight="251700224" behindDoc="0" locked="0" layoutInCell="1" allowOverlap="1" wp14:anchorId="1C66F156" wp14:editId="344522AC">
            <wp:simplePos x="0" y="0"/>
            <wp:positionH relativeFrom="column">
              <wp:posOffset>3032125</wp:posOffset>
            </wp:positionH>
            <wp:positionV relativeFrom="paragraph">
              <wp:posOffset>226695</wp:posOffset>
            </wp:positionV>
            <wp:extent cx="843915" cy="752475"/>
            <wp:effectExtent l="0" t="0" r="0" b="9525"/>
            <wp:wrapNone/>
            <wp:docPr id="1029" name="Picture 5" descr="\\bcsrv110\redirected$\JessicaD\data\documents\My Pictures\boards_and_committees_june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\\bcsrv110\redirected$\JessicaD\data\documents\My Pictures\boards_and_committees_june20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7524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3FE">
        <w:rPr>
          <w:noProof/>
          <w:sz w:val="24"/>
        </w:rPr>
        <w:drawing>
          <wp:anchor distT="0" distB="0" distL="114300" distR="114300" simplePos="0" relativeHeight="251699200" behindDoc="0" locked="0" layoutInCell="1" allowOverlap="1" wp14:anchorId="5B4FDD53" wp14:editId="21EAA5E0">
            <wp:simplePos x="0" y="0"/>
            <wp:positionH relativeFrom="column">
              <wp:posOffset>4669790</wp:posOffset>
            </wp:positionH>
            <wp:positionV relativeFrom="paragraph">
              <wp:posOffset>244475</wp:posOffset>
            </wp:positionV>
            <wp:extent cx="1047115" cy="711200"/>
            <wp:effectExtent l="0" t="0" r="635" b="0"/>
            <wp:wrapNone/>
            <wp:docPr id="1028" name="Picture 4" descr="\\bcsrv110\redirected$\JessicaD\data\documents\My Pictures\logolinco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\\bcsrv110\redirected$\JessicaD\data\documents\My Pictures\logolincol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7112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3FE">
        <w:rPr>
          <w:noProof/>
          <w:sz w:val="24"/>
        </w:rPr>
        <w:drawing>
          <wp:anchor distT="0" distB="0" distL="114300" distR="114300" simplePos="0" relativeHeight="251702272" behindDoc="0" locked="0" layoutInCell="1" allowOverlap="1" wp14:anchorId="41EA4B5B" wp14:editId="5459B8C0">
            <wp:simplePos x="0" y="0"/>
            <wp:positionH relativeFrom="column">
              <wp:posOffset>2546985</wp:posOffset>
            </wp:positionH>
            <wp:positionV relativeFrom="paragraph">
              <wp:posOffset>1353820</wp:posOffset>
            </wp:positionV>
            <wp:extent cx="1691640" cy="385445"/>
            <wp:effectExtent l="0" t="0" r="381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921FB" w14:textId="77777777" w:rsidR="00DD1E43" w:rsidRDefault="00DD1E43" w:rsidP="00DD1E43">
      <w:pPr>
        <w:ind w:firstLine="360"/>
        <w:rPr>
          <w:sz w:val="24"/>
        </w:rPr>
      </w:pPr>
    </w:p>
    <w:p w14:paraId="19596F4E" w14:textId="77777777" w:rsidR="00DD1E43" w:rsidRDefault="00DD1E43" w:rsidP="00DD1E43">
      <w:pPr>
        <w:ind w:firstLine="360"/>
        <w:rPr>
          <w:sz w:val="24"/>
        </w:rPr>
      </w:pPr>
    </w:p>
    <w:p w14:paraId="170FC400" w14:textId="77777777" w:rsidR="00DD1E43" w:rsidRDefault="00DD1E43" w:rsidP="00DD1E43">
      <w:pPr>
        <w:ind w:firstLine="360"/>
        <w:rPr>
          <w:sz w:val="24"/>
        </w:rPr>
      </w:pPr>
    </w:p>
    <w:p w14:paraId="52DF0479" w14:textId="77777777" w:rsidR="008657E5" w:rsidRDefault="008657E5" w:rsidP="00DD1E43">
      <w:pPr>
        <w:ind w:firstLine="360"/>
        <w:rPr>
          <w:sz w:val="24"/>
        </w:rPr>
      </w:pPr>
    </w:p>
    <w:p w14:paraId="50BB72F1" w14:textId="77777777" w:rsidR="008657E5" w:rsidRDefault="008657E5" w:rsidP="00DD1E43">
      <w:pPr>
        <w:ind w:firstLine="360"/>
        <w:rPr>
          <w:sz w:val="24"/>
        </w:rPr>
      </w:pPr>
    </w:p>
    <w:p w14:paraId="4235715A" w14:textId="77777777" w:rsidR="008657E5" w:rsidRDefault="008657E5" w:rsidP="00DD1E43">
      <w:pPr>
        <w:ind w:firstLine="360"/>
        <w:rPr>
          <w:sz w:val="24"/>
        </w:rPr>
      </w:pPr>
    </w:p>
    <w:p w14:paraId="174A4F75" w14:textId="77777777" w:rsidR="00077A30" w:rsidRPr="00DD1E43" w:rsidRDefault="00077A30" w:rsidP="00DD1E43">
      <w:pPr>
        <w:ind w:firstLine="360"/>
        <w:rPr>
          <w:sz w:val="24"/>
        </w:rPr>
      </w:pPr>
      <w:r w:rsidRPr="00DD1E43">
        <w:rPr>
          <w:sz w:val="24"/>
        </w:rPr>
        <w:t>Instructions:</w:t>
      </w:r>
    </w:p>
    <w:p w14:paraId="18D6F31A" w14:textId="5002E9CA" w:rsidR="00655E73" w:rsidRPr="00695EF8" w:rsidRDefault="008657E5" w:rsidP="00D1486A">
      <w:pPr>
        <w:pStyle w:val="ListParagraph"/>
        <w:ind w:left="360"/>
        <w:rPr>
          <w:sz w:val="24"/>
        </w:rPr>
      </w:pPr>
      <w:r>
        <w:rPr>
          <w:sz w:val="24"/>
        </w:rPr>
        <w:t xml:space="preserve">Thank you very much for taking this survey!  </w:t>
      </w:r>
      <w:r w:rsidR="00655E73" w:rsidRPr="00695EF8">
        <w:rPr>
          <w:sz w:val="24"/>
        </w:rPr>
        <w:t xml:space="preserve">If you live, work, </w:t>
      </w:r>
      <w:r w:rsidR="00E13DBA">
        <w:rPr>
          <w:sz w:val="24"/>
        </w:rPr>
        <w:t>go to</w:t>
      </w:r>
      <w:r w:rsidR="00655E73" w:rsidRPr="00695EF8">
        <w:rPr>
          <w:sz w:val="24"/>
        </w:rPr>
        <w:t xml:space="preserve"> school, or spend time in Linn, Benton, or Lincol</w:t>
      </w:r>
      <w:r w:rsidR="006B78B7">
        <w:rPr>
          <w:sz w:val="24"/>
        </w:rPr>
        <w:t xml:space="preserve">n County, we want to learn </w:t>
      </w:r>
      <w:r w:rsidR="00655E73" w:rsidRPr="00695EF8">
        <w:rPr>
          <w:sz w:val="24"/>
        </w:rPr>
        <w:t xml:space="preserve">what you think about health issues.  </w:t>
      </w:r>
      <w:r w:rsidR="00024C93">
        <w:rPr>
          <w:sz w:val="24"/>
        </w:rPr>
        <w:t xml:space="preserve">Samaritan Health Services </w:t>
      </w:r>
      <w:del w:id="0" w:author="Brandan Kearney" w:date="2022-03-07T08:25:00Z">
        <w:r w:rsidR="00024C93" w:rsidDel="00637FA5">
          <w:rPr>
            <w:sz w:val="24"/>
          </w:rPr>
          <w:delText xml:space="preserve">Hospitals </w:delText>
        </w:r>
      </w:del>
      <w:ins w:id="1" w:author="Brandan Kearney" w:date="2022-03-07T08:25:00Z">
        <w:r w:rsidR="00637FA5">
          <w:rPr>
            <w:sz w:val="24"/>
          </w:rPr>
          <w:t xml:space="preserve">hospitals </w:t>
        </w:r>
      </w:ins>
      <w:del w:id="2" w:author="Brandan Kearney" w:date="2022-03-07T08:24:00Z">
        <w:r w:rsidR="00024C93" w:rsidDel="00637FA5">
          <w:rPr>
            <w:sz w:val="24"/>
          </w:rPr>
          <w:delText>are conducting their required needs assessments to</w:delText>
        </w:r>
      </w:del>
      <w:ins w:id="3" w:author="Brandan Kearney" w:date="2022-03-07T08:24:00Z">
        <w:r w:rsidR="00637FA5">
          <w:rPr>
            <w:sz w:val="24"/>
          </w:rPr>
          <w:t>will use your feedback</w:t>
        </w:r>
      </w:ins>
      <w:r w:rsidR="00024C93">
        <w:rPr>
          <w:sz w:val="24"/>
        </w:rPr>
        <w:t xml:space="preserve"> </w:t>
      </w:r>
      <w:del w:id="4" w:author="Brandan Kearney" w:date="2022-03-07T08:25:00Z">
        <w:r w:rsidR="00024C93" w:rsidDel="00637FA5">
          <w:rPr>
            <w:sz w:val="24"/>
          </w:rPr>
          <w:delText xml:space="preserve">develop their local plans </w:delText>
        </w:r>
      </w:del>
      <w:r w:rsidR="00024C93">
        <w:rPr>
          <w:sz w:val="24"/>
        </w:rPr>
        <w:t>to improve the health of our communities</w:t>
      </w:r>
      <w:del w:id="5" w:author="Brandan Kearney" w:date="2022-03-07T08:25:00Z">
        <w:r w:rsidR="00024C93" w:rsidDel="00637FA5">
          <w:rPr>
            <w:sz w:val="24"/>
          </w:rPr>
          <w:delText xml:space="preserve"> based on your feedback and input</w:delText>
        </w:r>
        <w:r w:rsidR="00655E73" w:rsidRPr="00695EF8" w:rsidDel="00637FA5">
          <w:rPr>
            <w:sz w:val="24"/>
          </w:rPr>
          <w:delText>.</w:delText>
        </w:r>
      </w:del>
      <w:ins w:id="6" w:author="Brandan Kearney" w:date="2022-03-07T08:25:00Z">
        <w:r w:rsidR="00637FA5">
          <w:rPr>
            <w:sz w:val="24"/>
          </w:rPr>
          <w:t>.</w:t>
        </w:r>
      </w:ins>
    </w:p>
    <w:p w14:paraId="0938FDBF" w14:textId="77777777" w:rsidR="00655E73" w:rsidRPr="00695EF8" w:rsidRDefault="00655E73" w:rsidP="00D1486A">
      <w:pPr>
        <w:pStyle w:val="ListParagraph"/>
        <w:ind w:left="360"/>
        <w:rPr>
          <w:sz w:val="24"/>
        </w:rPr>
      </w:pPr>
    </w:p>
    <w:p w14:paraId="6A6B3EEF" w14:textId="77777777" w:rsidR="00C8753A" w:rsidRPr="00695EF8" w:rsidRDefault="00D623BA" w:rsidP="00D1486A">
      <w:pPr>
        <w:pStyle w:val="ListParagraph"/>
        <w:ind w:left="360"/>
        <w:rPr>
          <w:sz w:val="24"/>
        </w:rPr>
      </w:pPr>
      <w:r>
        <w:rPr>
          <w:sz w:val="24"/>
        </w:rPr>
        <w:t>Please</w:t>
      </w:r>
      <w:r w:rsidR="00655E73" w:rsidRPr="00695EF8">
        <w:rPr>
          <w:sz w:val="24"/>
        </w:rPr>
        <w:t xml:space="preserve"> share your thoughts about the health of our communit</w:t>
      </w:r>
      <w:r w:rsidR="00005C7C">
        <w:rPr>
          <w:sz w:val="24"/>
        </w:rPr>
        <w:t>ies</w:t>
      </w:r>
      <w:r w:rsidR="00655E73" w:rsidRPr="00695EF8">
        <w:rPr>
          <w:sz w:val="24"/>
        </w:rPr>
        <w:t xml:space="preserve">.  You will not </w:t>
      </w:r>
      <w:proofErr w:type="gramStart"/>
      <w:r w:rsidR="00655E73" w:rsidRPr="00695EF8">
        <w:rPr>
          <w:sz w:val="24"/>
        </w:rPr>
        <w:t>be asked</w:t>
      </w:r>
      <w:proofErr w:type="gramEnd"/>
      <w:r w:rsidR="00655E73" w:rsidRPr="00695EF8">
        <w:rPr>
          <w:sz w:val="24"/>
        </w:rPr>
        <w:t xml:space="preserve"> to put your name on this survey – all responses are anonymous.  There are no right or wrong </w:t>
      </w:r>
      <w:r w:rsidR="000555F2">
        <w:rPr>
          <w:sz w:val="24"/>
        </w:rPr>
        <w:t>responses</w:t>
      </w:r>
      <w:r>
        <w:rPr>
          <w:sz w:val="24"/>
        </w:rPr>
        <w:t>.  A</w:t>
      </w:r>
      <w:r w:rsidR="00655E73" w:rsidRPr="00695EF8">
        <w:rPr>
          <w:sz w:val="24"/>
        </w:rPr>
        <w:t>ny info</w:t>
      </w:r>
      <w:r w:rsidR="00C8753A" w:rsidRPr="00695EF8">
        <w:rPr>
          <w:sz w:val="24"/>
        </w:rPr>
        <w:t>rmation you provide is useful.</w:t>
      </w:r>
    </w:p>
    <w:p w14:paraId="2F5A39A8" w14:textId="77777777" w:rsidR="00C8753A" w:rsidRPr="00695EF8" w:rsidRDefault="00C8753A" w:rsidP="00D1486A">
      <w:pPr>
        <w:pStyle w:val="ListParagraph"/>
        <w:ind w:left="360"/>
        <w:rPr>
          <w:sz w:val="24"/>
        </w:rPr>
      </w:pPr>
    </w:p>
    <w:p w14:paraId="3362ABE9" w14:textId="727688D0" w:rsidR="0028079B" w:rsidRDefault="000555F2" w:rsidP="00D1486A">
      <w:pPr>
        <w:pStyle w:val="ListParagraph"/>
        <w:ind w:left="360"/>
        <w:rPr>
          <w:sz w:val="24"/>
        </w:rPr>
      </w:pPr>
      <w:r>
        <w:rPr>
          <w:sz w:val="24"/>
        </w:rPr>
        <w:t>Unless it says otherwise, y</w:t>
      </w:r>
      <w:r w:rsidR="00655E73" w:rsidRPr="00695EF8">
        <w:rPr>
          <w:sz w:val="24"/>
        </w:rPr>
        <w:t xml:space="preserve">ou can only choose one </w:t>
      </w:r>
      <w:r>
        <w:rPr>
          <w:sz w:val="24"/>
        </w:rPr>
        <w:t>response to each question</w:t>
      </w:r>
      <w:r w:rsidR="00655E73" w:rsidRPr="00695EF8">
        <w:rPr>
          <w:sz w:val="24"/>
        </w:rPr>
        <w:t xml:space="preserve">, so please pick the </w:t>
      </w:r>
      <w:r>
        <w:rPr>
          <w:sz w:val="24"/>
        </w:rPr>
        <w:t>response</w:t>
      </w:r>
      <w:r w:rsidR="00655E73" w:rsidRPr="00695EF8">
        <w:rPr>
          <w:sz w:val="24"/>
        </w:rPr>
        <w:t xml:space="preserve"> that best tells us what you think.  At the end of the survey </w:t>
      </w:r>
      <w:del w:id="7" w:author="Brandan Kearney" w:date="2022-03-07T08:26:00Z">
        <w:r w:rsidR="00655E73" w:rsidRPr="00695EF8" w:rsidDel="00637FA5">
          <w:rPr>
            <w:sz w:val="24"/>
          </w:rPr>
          <w:delText xml:space="preserve">there </w:delText>
        </w:r>
      </w:del>
      <w:r w:rsidR="00655E73" w:rsidRPr="00695EF8">
        <w:rPr>
          <w:sz w:val="24"/>
        </w:rPr>
        <w:t xml:space="preserve">are </w:t>
      </w:r>
      <w:proofErr w:type="gramStart"/>
      <w:r w:rsidR="00655E73" w:rsidRPr="00695EF8">
        <w:rPr>
          <w:sz w:val="24"/>
        </w:rPr>
        <w:t>some</w:t>
      </w:r>
      <w:proofErr w:type="gramEnd"/>
      <w:r w:rsidR="00655E73" w:rsidRPr="00695EF8">
        <w:rPr>
          <w:sz w:val="24"/>
        </w:rPr>
        <w:t xml:space="preserve"> extra questions that will help us u</w:t>
      </w:r>
      <w:r>
        <w:rPr>
          <w:sz w:val="24"/>
        </w:rPr>
        <w:t>nderstand the people we serve.</w:t>
      </w:r>
    </w:p>
    <w:p w14:paraId="6B69E73A" w14:textId="77777777" w:rsidR="000555F2" w:rsidRDefault="000555F2" w:rsidP="00D1486A">
      <w:pPr>
        <w:pStyle w:val="ListParagraph"/>
        <w:ind w:left="360"/>
        <w:rPr>
          <w:sz w:val="24"/>
        </w:rPr>
      </w:pPr>
    </w:p>
    <w:p w14:paraId="58D89740" w14:textId="77777777" w:rsidR="0028079B" w:rsidRDefault="0028079B" w:rsidP="00D1486A">
      <w:pPr>
        <w:pStyle w:val="ListParagraph"/>
        <w:ind w:left="360"/>
        <w:rPr>
          <w:sz w:val="24"/>
        </w:rPr>
      </w:pPr>
      <w:r>
        <w:rPr>
          <w:sz w:val="24"/>
        </w:rPr>
        <w:t>Thank you!</w:t>
      </w:r>
    </w:p>
    <w:p w14:paraId="082F63C5" w14:textId="77777777" w:rsidR="00DD1E43" w:rsidRDefault="00DD1E43">
      <w:pPr>
        <w:rPr>
          <w:sz w:val="24"/>
        </w:rPr>
      </w:pPr>
      <w:r>
        <w:rPr>
          <w:sz w:val="24"/>
        </w:rPr>
        <w:br w:type="page"/>
      </w:r>
    </w:p>
    <w:p w14:paraId="1D13372A" w14:textId="77777777" w:rsidR="006732A2" w:rsidRDefault="006732A2" w:rsidP="004A4F90">
      <w:pPr>
        <w:pStyle w:val="ListParagraph"/>
        <w:numPr>
          <w:ilvl w:val="0"/>
          <w:numId w:val="4"/>
        </w:numPr>
        <w:rPr>
          <w:sz w:val="24"/>
        </w:rPr>
        <w:sectPr w:rsidR="006732A2" w:rsidSect="00551895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cols w:sep="1" w:space="720"/>
          <w:titlePg/>
          <w:docGrid w:linePitch="360"/>
        </w:sectPr>
      </w:pPr>
    </w:p>
    <w:p w14:paraId="0537FB63" w14:textId="77777777" w:rsidR="00C328DA" w:rsidRPr="00C97204" w:rsidRDefault="004A4F90" w:rsidP="00D623BA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lastRenderedPageBreak/>
        <w:t>How healthy is your community?</w:t>
      </w:r>
    </w:p>
    <w:p w14:paraId="4FB3B01F" w14:textId="77777777" w:rsidR="004A4F90" w:rsidRPr="00F6200E" w:rsidRDefault="00C8753A" w:rsidP="00C328DA">
      <w:pPr>
        <w:pStyle w:val="ListParagraph"/>
        <w:ind w:left="360"/>
        <w:rPr>
          <w:sz w:val="24"/>
        </w:rPr>
      </w:pPr>
      <w:r w:rsidRPr="00F6200E">
        <w:rPr>
          <w:sz w:val="24"/>
        </w:rPr>
        <w:t>(please choose one answer)</w:t>
      </w:r>
    </w:p>
    <w:p w14:paraId="3B788714" w14:textId="77777777" w:rsidR="004A4F90" w:rsidRPr="00695EF8" w:rsidRDefault="004A4F90" w:rsidP="00A74426">
      <w:pPr>
        <w:pStyle w:val="ListParagraph"/>
        <w:numPr>
          <w:ilvl w:val="1"/>
          <w:numId w:val="14"/>
        </w:numPr>
        <w:ind w:hanging="720"/>
        <w:rPr>
          <w:sz w:val="24"/>
        </w:rPr>
      </w:pPr>
      <w:proofErr w:type="gramStart"/>
      <w:r w:rsidRPr="00695EF8">
        <w:rPr>
          <w:sz w:val="24"/>
        </w:rPr>
        <w:t>Very healthy</w:t>
      </w:r>
      <w:proofErr w:type="gramEnd"/>
    </w:p>
    <w:p w14:paraId="19E2E0BC" w14:textId="77777777" w:rsidR="00670EC9" w:rsidRPr="00695EF8" w:rsidRDefault="00670EC9" w:rsidP="00A74426">
      <w:pPr>
        <w:pStyle w:val="ListParagraph"/>
        <w:numPr>
          <w:ilvl w:val="1"/>
          <w:numId w:val="14"/>
        </w:numPr>
        <w:ind w:hanging="720"/>
        <w:rPr>
          <w:sz w:val="24"/>
        </w:rPr>
      </w:pPr>
      <w:r w:rsidRPr="00695EF8">
        <w:rPr>
          <w:sz w:val="24"/>
        </w:rPr>
        <w:t>Healthy</w:t>
      </w:r>
    </w:p>
    <w:p w14:paraId="2FD4574D" w14:textId="77777777" w:rsidR="004A4F90" w:rsidRPr="00695EF8" w:rsidRDefault="004A4F90" w:rsidP="00A74426">
      <w:pPr>
        <w:pStyle w:val="ListParagraph"/>
        <w:numPr>
          <w:ilvl w:val="1"/>
          <w:numId w:val="14"/>
        </w:numPr>
        <w:ind w:hanging="720"/>
        <w:rPr>
          <w:sz w:val="24"/>
        </w:rPr>
      </w:pPr>
      <w:r w:rsidRPr="00695EF8">
        <w:rPr>
          <w:sz w:val="24"/>
        </w:rPr>
        <w:t>Sort of healthy</w:t>
      </w:r>
    </w:p>
    <w:p w14:paraId="0025F7FF" w14:textId="77777777" w:rsidR="004A4F90" w:rsidRPr="00695EF8" w:rsidRDefault="004A4F90" w:rsidP="00A74426">
      <w:pPr>
        <w:pStyle w:val="ListParagraph"/>
        <w:numPr>
          <w:ilvl w:val="1"/>
          <w:numId w:val="14"/>
        </w:numPr>
        <w:ind w:hanging="720"/>
        <w:rPr>
          <w:sz w:val="24"/>
        </w:rPr>
      </w:pPr>
      <w:r w:rsidRPr="00695EF8">
        <w:rPr>
          <w:sz w:val="24"/>
        </w:rPr>
        <w:t>Unhealthy</w:t>
      </w:r>
    </w:p>
    <w:p w14:paraId="4BA7AF01" w14:textId="77777777" w:rsidR="00FD3FB1" w:rsidRDefault="004A4F90" w:rsidP="00A74426">
      <w:pPr>
        <w:pStyle w:val="ListParagraph"/>
        <w:numPr>
          <w:ilvl w:val="1"/>
          <w:numId w:val="14"/>
        </w:numPr>
        <w:ind w:hanging="720"/>
        <w:rPr>
          <w:sz w:val="24"/>
        </w:rPr>
      </w:pPr>
      <w:r w:rsidRPr="00695EF8">
        <w:rPr>
          <w:sz w:val="24"/>
        </w:rPr>
        <w:t>Very unhealthy</w:t>
      </w:r>
    </w:p>
    <w:p w14:paraId="7AF18A22" w14:textId="77777777" w:rsidR="00551895" w:rsidRDefault="00551895" w:rsidP="00551895">
      <w:pPr>
        <w:pStyle w:val="ListParagraph"/>
        <w:ind w:left="1080"/>
        <w:rPr>
          <w:sz w:val="24"/>
        </w:rPr>
      </w:pPr>
    </w:p>
    <w:p w14:paraId="1F4D4199" w14:textId="77777777" w:rsidR="00551895" w:rsidRPr="00C25C24" w:rsidRDefault="00551895" w:rsidP="00551895">
      <w:pPr>
        <w:pStyle w:val="ListParagraph"/>
        <w:ind w:left="1080"/>
        <w:rPr>
          <w:sz w:val="24"/>
        </w:rPr>
      </w:pPr>
    </w:p>
    <w:p w14:paraId="71DA5F2C" w14:textId="77777777" w:rsidR="00532529" w:rsidRPr="00695EF8" w:rsidRDefault="00532529" w:rsidP="00532529">
      <w:pPr>
        <w:pStyle w:val="ListParagraph"/>
        <w:numPr>
          <w:ilvl w:val="0"/>
          <w:numId w:val="4"/>
        </w:numPr>
        <w:rPr>
          <w:sz w:val="24"/>
        </w:rPr>
      </w:pPr>
      <w:commentRangeStart w:id="8"/>
      <w:r w:rsidRPr="00C97204">
        <w:rPr>
          <w:b/>
          <w:sz w:val="24"/>
        </w:rPr>
        <w:t xml:space="preserve">What is the most </w:t>
      </w:r>
      <w:r w:rsidR="00655E73" w:rsidRPr="00C97204">
        <w:rPr>
          <w:b/>
          <w:sz w:val="24"/>
        </w:rPr>
        <w:t>important</w:t>
      </w:r>
      <w:r w:rsidRPr="00C97204">
        <w:rPr>
          <w:b/>
          <w:sz w:val="24"/>
        </w:rPr>
        <w:t xml:space="preserve"> health </w:t>
      </w:r>
      <w:r w:rsidR="00943A25" w:rsidRPr="00C97204">
        <w:rPr>
          <w:b/>
          <w:sz w:val="24"/>
        </w:rPr>
        <w:t>issue in</w:t>
      </w:r>
      <w:r w:rsidRPr="00C97204">
        <w:rPr>
          <w:b/>
          <w:sz w:val="24"/>
        </w:rPr>
        <w:t xml:space="preserve"> your community?</w:t>
      </w:r>
      <w:r w:rsidR="00C8753A" w:rsidRPr="00695EF8">
        <w:rPr>
          <w:sz w:val="24"/>
        </w:rPr>
        <w:t xml:space="preserve">  </w:t>
      </w:r>
      <w:commentRangeEnd w:id="8"/>
      <w:r w:rsidR="00BF6056">
        <w:rPr>
          <w:rStyle w:val="CommentReference"/>
        </w:rPr>
        <w:commentReference w:id="8"/>
      </w:r>
      <w:r w:rsidR="00C8753A" w:rsidRPr="00695EF8">
        <w:rPr>
          <w:sz w:val="24"/>
        </w:rPr>
        <w:t>(please choose one answer)</w:t>
      </w:r>
    </w:p>
    <w:p w14:paraId="61821DF5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 xml:space="preserve">Alcohol or drug </w:t>
      </w:r>
      <w:commentRangeStart w:id="9"/>
      <w:r w:rsidRPr="00695EF8">
        <w:rPr>
          <w:sz w:val="24"/>
        </w:rPr>
        <w:t>abuse</w:t>
      </w:r>
      <w:commentRangeEnd w:id="9"/>
      <w:r w:rsidR="00BF6056">
        <w:rPr>
          <w:rStyle w:val="CommentReference"/>
        </w:rPr>
        <w:commentReference w:id="9"/>
      </w:r>
    </w:p>
    <w:p w14:paraId="57C42D53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>Tobacco use</w:t>
      </w:r>
    </w:p>
    <w:p w14:paraId="1C0BA385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commentRangeStart w:id="10"/>
      <w:r w:rsidRPr="00695EF8">
        <w:rPr>
          <w:sz w:val="24"/>
        </w:rPr>
        <w:t>Housing</w:t>
      </w:r>
      <w:commentRangeEnd w:id="10"/>
      <w:r w:rsidR="00BF6056">
        <w:rPr>
          <w:rStyle w:val="CommentReference"/>
        </w:rPr>
        <w:commentReference w:id="10"/>
      </w:r>
    </w:p>
    <w:p w14:paraId="058CDB0B" w14:textId="77777777" w:rsidR="00532529" w:rsidRPr="00695EF8" w:rsidRDefault="00ED2731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>
        <w:rPr>
          <w:sz w:val="24"/>
        </w:rPr>
        <w:t>The c</w:t>
      </w:r>
      <w:r w:rsidR="00532529" w:rsidRPr="00695EF8">
        <w:rPr>
          <w:sz w:val="24"/>
        </w:rPr>
        <w:t>ost of healthy food</w:t>
      </w:r>
    </w:p>
    <w:p w14:paraId="07BBF18B" w14:textId="77777777" w:rsidR="00532529" w:rsidRPr="00695EF8" w:rsidRDefault="00F9129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 xml:space="preserve">Chronic disease </w:t>
      </w:r>
      <w:r w:rsidR="00532529" w:rsidRPr="00695EF8">
        <w:rPr>
          <w:sz w:val="24"/>
        </w:rPr>
        <w:t xml:space="preserve">such as </w:t>
      </w:r>
      <w:r w:rsidRPr="00695EF8">
        <w:rPr>
          <w:sz w:val="24"/>
        </w:rPr>
        <w:t xml:space="preserve">cancer, </w:t>
      </w:r>
      <w:r w:rsidR="00532529" w:rsidRPr="00695EF8">
        <w:rPr>
          <w:sz w:val="24"/>
        </w:rPr>
        <w:t>diabetes</w:t>
      </w:r>
      <w:r w:rsidRPr="00695EF8">
        <w:rPr>
          <w:sz w:val="24"/>
        </w:rPr>
        <w:t>, or asthma</w:t>
      </w:r>
    </w:p>
    <w:p w14:paraId="502E0BFB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>Obesity (</w:t>
      </w:r>
      <w:r w:rsidR="00F91299" w:rsidRPr="00695EF8">
        <w:rPr>
          <w:sz w:val="24"/>
        </w:rPr>
        <w:t>weighing too much</w:t>
      </w:r>
      <w:r w:rsidRPr="00695EF8">
        <w:rPr>
          <w:sz w:val="24"/>
        </w:rPr>
        <w:t>)</w:t>
      </w:r>
    </w:p>
    <w:p w14:paraId="118E75A7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>Mental and behavioral health</w:t>
      </w:r>
    </w:p>
    <w:p w14:paraId="21443680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 xml:space="preserve">Healthy </w:t>
      </w:r>
      <w:r w:rsidR="000F2280" w:rsidRPr="00695EF8">
        <w:rPr>
          <w:sz w:val="24"/>
        </w:rPr>
        <w:t>mothers and children</w:t>
      </w:r>
    </w:p>
    <w:p w14:paraId="50EB9421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>Safe communities</w:t>
      </w:r>
    </w:p>
    <w:p w14:paraId="789EA8B3" w14:textId="77777777" w:rsidR="00532529" w:rsidRPr="00695EF8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>Poverty</w:t>
      </w:r>
    </w:p>
    <w:p w14:paraId="79BADEC0" w14:textId="77777777" w:rsidR="006732A2" w:rsidRDefault="00532529" w:rsidP="00A74426">
      <w:pPr>
        <w:pStyle w:val="ListParagraph"/>
        <w:numPr>
          <w:ilvl w:val="1"/>
          <w:numId w:val="15"/>
        </w:numPr>
        <w:ind w:hanging="720"/>
        <w:rPr>
          <w:sz w:val="24"/>
        </w:rPr>
      </w:pPr>
      <w:r w:rsidRPr="00695EF8">
        <w:rPr>
          <w:sz w:val="24"/>
        </w:rPr>
        <w:t>Other</w:t>
      </w:r>
      <w:r w:rsidR="00990E87">
        <w:rPr>
          <w:sz w:val="24"/>
        </w:rPr>
        <w:t>: _______________</w:t>
      </w:r>
    </w:p>
    <w:p w14:paraId="1100522E" w14:textId="77777777" w:rsidR="00551895" w:rsidRPr="006732A2" w:rsidRDefault="00551895" w:rsidP="00551895">
      <w:pPr>
        <w:pStyle w:val="ListParagraph"/>
        <w:ind w:left="1080"/>
        <w:rPr>
          <w:sz w:val="24"/>
        </w:rPr>
      </w:pPr>
    </w:p>
    <w:p w14:paraId="545D6DE0" w14:textId="77777777" w:rsidR="00551895" w:rsidRPr="00695EF8" w:rsidRDefault="00551895" w:rsidP="00551895">
      <w:pPr>
        <w:pStyle w:val="ListParagraph"/>
        <w:numPr>
          <w:ilvl w:val="0"/>
          <w:numId w:val="4"/>
        </w:numPr>
        <w:rPr>
          <w:sz w:val="24"/>
        </w:rPr>
      </w:pPr>
      <w:r w:rsidRPr="00C97204">
        <w:rPr>
          <w:b/>
          <w:sz w:val="24"/>
        </w:rPr>
        <w:t>Who is most likely to have health problems in your community?</w:t>
      </w:r>
      <w:r w:rsidRPr="00695EF8">
        <w:rPr>
          <w:sz w:val="24"/>
        </w:rPr>
        <w:t xml:space="preserve">  (please choose one answer)</w:t>
      </w:r>
    </w:p>
    <w:p w14:paraId="1F4D08F0" w14:textId="77777777" w:rsidR="00551895" w:rsidRPr="00695EF8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People with disabilities (mental, developmental, or physical)</w:t>
      </w:r>
    </w:p>
    <w:p w14:paraId="695C9B81" w14:textId="77777777" w:rsidR="00551895" w:rsidRPr="00695EF8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Veterans</w:t>
      </w:r>
    </w:p>
    <w:p w14:paraId="20C6862C" w14:textId="77777777" w:rsidR="00551895" w:rsidRPr="00695EF8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 xml:space="preserve">Elderly </w:t>
      </w:r>
      <w:commentRangeStart w:id="11"/>
      <w:r w:rsidRPr="00695EF8">
        <w:rPr>
          <w:sz w:val="24"/>
        </w:rPr>
        <w:t>individuals</w:t>
      </w:r>
      <w:commentRangeEnd w:id="11"/>
      <w:r w:rsidR="00BF6056">
        <w:rPr>
          <w:rStyle w:val="CommentReference"/>
        </w:rPr>
        <w:commentReference w:id="11"/>
      </w:r>
    </w:p>
    <w:p w14:paraId="7B160572" w14:textId="77777777" w:rsidR="00551895" w:rsidRPr="00695EF8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commentRangeStart w:id="12"/>
      <w:r w:rsidRPr="00695EF8">
        <w:rPr>
          <w:sz w:val="24"/>
        </w:rPr>
        <w:t>Homeless individuals</w:t>
      </w:r>
      <w:commentRangeEnd w:id="12"/>
      <w:r w:rsidR="00BF6056">
        <w:rPr>
          <w:rStyle w:val="CommentReference"/>
        </w:rPr>
        <w:commentReference w:id="12"/>
      </w:r>
    </w:p>
    <w:p w14:paraId="16DBE0DA" w14:textId="77777777" w:rsidR="00551895" w:rsidRPr="00695EF8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Lesbian, gay, bisexual, or transgender individuals</w:t>
      </w:r>
    </w:p>
    <w:p w14:paraId="0C4DB72F" w14:textId="77777777" w:rsidR="00551895" w:rsidRPr="00695EF8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Children</w:t>
      </w:r>
    </w:p>
    <w:p w14:paraId="1C792B17" w14:textId="77777777" w:rsidR="00551895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Other</w:t>
      </w:r>
      <w:r>
        <w:rPr>
          <w:sz w:val="24"/>
        </w:rPr>
        <w:t>: _______________</w:t>
      </w:r>
    </w:p>
    <w:p w14:paraId="6F76E0DA" w14:textId="77777777" w:rsidR="00551895" w:rsidRPr="00551895" w:rsidRDefault="00551895" w:rsidP="00551895">
      <w:pPr>
        <w:rPr>
          <w:sz w:val="24"/>
        </w:rPr>
      </w:pPr>
    </w:p>
    <w:p w14:paraId="3E9D00AF" w14:textId="77777777" w:rsidR="001F2F79" w:rsidRPr="00695EF8" w:rsidRDefault="00670EC9" w:rsidP="001F2F79">
      <w:pPr>
        <w:pStyle w:val="ListParagraph"/>
        <w:numPr>
          <w:ilvl w:val="0"/>
          <w:numId w:val="4"/>
        </w:numPr>
        <w:rPr>
          <w:sz w:val="24"/>
        </w:rPr>
      </w:pPr>
      <w:r w:rsidRPr="00C97204">
        <w:rPr>
          <w:b/>
          <w:sz w:val="24"/>
        </w:rPr>
        <w:t xml:space="preserve">Which of the following </w:t>
      </w:r>
      <w:r w:rsidR="005F4FDE" w:rsidRPr="00C97204">
        <w:rPr>
          <w:b/>
          <w:sz w:val="24"/>
        </w:rPr>
        <w:t xml:space="preserve">has the </w:t>
      </w:r>
      <w:r w:rsidR="009A5A16" w:rsidRPr="00C97204">
        <w:rPr>
          <w:b/>
          <w:sz w:val="24"/>
        </w:rPr>
        <w:t>worst effect</w:t>
      </w:r>
      <w:r w:rsidR="005F4FDE" w:rsidRPr="00C97204">
        <w:rPr>
          <w:b/>
          <w:sz w:val="24"/>
        </w:rPr>
        <w:t xml:space="preserve"> </w:t>
      </w:r>
      <w:r w:rsidR="00863658" w:rsidRPr="00C97204">
        <w:rPr>
          <w:b/>
          <w:sz w:val="24"/>
        </w:rPr>
        <w:t xml:space="preserve">on </w:t>
      </w:r>
      <w:r w:rsidR="005F4FDE" w:rsidRPr="00C97204">
        <w:rPr>
          <w:b/>
          <w:sz w:val="24"/>
        </w:rPr>
        <w:t xml:space="preserve">the health of </w:t>
      </w:r>
      <w:commentRangeStart w:id="13"/>
      <w:r w:rsidR="005F4FDE" w:rsidRPr="00C97204">
        <w:rPr>
          <w:b/>
          <w:sz w:val="24"/>
        </w:rPr>
        <w:t xml:space="preserve">families </w:t>
      </w:r>
      <w:commentRangeEnd w:id="13"/>
      <w:r w:rsidR="00BF6056">
        <w:rPr>
          <w:rStyle w:val="CommentReference"/>
        </w:rPr>
        <w:commentReference w:id="13"/>
      </w:r>
      <w:r w:rsidR="005F4FDE" w:rsidRPr="00C97204">
        <w:rPr>
          <w:b/>
          <w:sz w:val="24"/>
        </w:rPr>
        <w:t>in your</w:t>
      </w:r>
      <w:r w:rsidR="001F2F79" w:rsidRPr="00C97204">
        <w:rPr>
          <w:b/>
          <w:sz w:val="24"/>
        </w:rPr>
        <w:t xml:space="preserve"> community</w:t>
      </w:r>
      <w:r w:rsidR="00B31F18" w:rsidRPr="00C97204">
        <w:rPr>
          <w:b/>
          <w:sz w:val="24"/>
        </w:rPr>
        <w:t>?</w:t>
      </w:r>
      <w:r w:rsidR="00C8753A" w:rsidRPr="00695EF8">
        <w:rPr>
          <w:sz w:val="24"/>
        </w:rPr>
        <w:t xml:space="preserve">  (please choose one answer)</w:t>
      </w:r>
    </w:p>
    <w:p w14:paraId="28300C39" w14:textId="77777777" w:rsidR="009B6224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Violence against women</w:t>
      </w:r>
    </w:p>
    <w:p w14:paraId="5651A798" w14:textId="77777777" w:rsidR="009B6224" w:rsidRPr="00695EF8" w:rsidRDefault="009B622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Child abuse or neglect</w:t>
      </w:r>
    </w:p>
    <w:p w14:paraId="1597579A" w14:textId="77777777" w:rsidR="009B6224" w:rsidRPr="00695EF8" w:rsidRDefault="00C66D89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Not having enough food</w:t>
      </w:r>
    </w:p>
    <w:p w14:paraId="6A085934" w14:textId="77777777" w:rsidR="005F4FDE" w:rsidRPr="00695EF8" w:rsidRDefault="00C06C9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</w:t>
      </w:r>
      <w:r w:rsidR="005F4FDE" w:rsidRPr="00695EF8">
        <w:rPr>
          <w:sz w:val="24"/>
        </w:rPr>
        <w:t>ousing</w:t>
      </w:r>
      <w:r w:rsidRPr="00695EF8">
        <w:rPr>
          <w:sz w:val="24"/>
        </w:rPr>
        <w:t xml:space="preserve"> problems</w:t>
      </w:r>
    </w:p>
    <w:p w14:paraId="5D530AD0" w14:textId="77777777" w:rsidR="009A5A16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 xml:space="preserve">Feeling </w:t>
      </w:r>
      <w:r w:rsidR="00670EC9" w:rsidRPr="00695EF8">
        <w:rPr>
          <w:sz w:val="24"/>
        </w:rPr>
        <w:t>separated</w:t>
      </w:r>
      <w:r w:rsidR="00C66D89" w:rsidRPr="00695EF8">
        <w:rPr>
          <w:sz w:val="24"/>
        </w:rPr>
        <w:t xml:space="preserve"> from the community</w:t>
      </w:r>
      <w:r w:rsidRPr="00695EF8">
        <w:rPr>
          <w:sz w:val="24"/>
        </w:rPr>
        <w:t xml:space="preserve"> or discriminated against</w:t>
      </w:r>
    </w:p>
    <w:p w14:paraId="55D2AF1E" w14:textId="77777777" w:rsidR="006732A2" w:rsidRDefault="002C460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DD1E43">
        <w:rPr>
          <w:sz w:val="24"/>
        </w:rPr>
        <w:t>Other</w:t>
      </w:r>
      <w:r w:rsidR="00990E87" w:rsidRPr="00DD1E43">
        <w:rPr>
          <w:sz w:val="24"/>
        </w:rPr>
        <w:t>: _______________</w:t>
      </w:r>
    </w:p>
    <w:p w14:paraId="0E94FEC6" w14:textId="77777777" w:rsidR="00DD1E43" w:rsidRDefault="00DD1E43" w:rsidP="00DD1E43">
      <w:pPr>
        <w:pStyle w:val="ListParagraph"/>
        <w:ind w:left="1080"/>
        <w:rPr>
          <w:sz w:val="24"/>
        </w:rPr>
      </w:pPr>
    </w:p>
    <w:p w14:paraId="04FEA27D" w14:textId="77777777" w:rsidR="00DD1E43" w:rsidRPr="00DD1E43" w:rsidRDefault="00DD1E43" w:rsidP="00DD1E43">
      <w:pPr>
        <w:pStyle w:val="ListParagraph"/>
        <w:ind w:left="1080"/>
        <w:rPr>
          <w:sz w:val="24"/>
        </w:rPr>
      </w:pPr>
    </w:p>
    <w:p w14:paraId="37AC3D7F" w14:textId="77777777" w:rsidR="00C328DA" w:rsidRPr="00C97204" w:rsidRDefault="00B31F18" w:rsidP="0077422D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14"/>
      <w:r w:rsidRPr="00C97204">
        <w:rPr>
          <w:b/>
          <w:sz w:val="24"/>
        </w:rPr>
        <w:t>What</w:t>
      </w:r>
      <w:r w:rsidR="008B52AE" w:rsidRPr="00C97204">
        <w:rPr>
          <w:b/>
          <w:sz w:val="24"/>
        </w:rPr>
        <w:t xml:space="preserve"> behavior</w:t>
      </w:r>
      <w:r w:rsidR="00F8377F" w:rsidRPr="00C97204">
        <w:rPr>
          <w:b/>
          <w:sz w:val="24"/>
        </w:rPr>
        <w:t xml:space="preserve"> </w:t>
      </w:r>
      <w:r w:rsidR="008B52AE" w:rsidRPr="00C97204">
        <w:rPr>
          <w:b/>
          <w:sz w:val="24"/>
        </w:rPr>
        <w:t xml:space="preserve">has </w:t>
      </w:r>
      <w:r w:rsidRPr="00C97204">
        <w:rPr>
          <w:b/>
          <w:sz w:val="24"/>
        </w:rPr>
        <w:t xml:space="preserve">the </w:t>
      </w:r>
      <w:r w:rsidR="00331C71" w:rsidRPr="00C97204">
        <w:rPr>
          <w:b/>
          <w:sz w:val="24"/>
        </w:rPr>
        <w:t>worst</w:t>
      </w:r>
      <w:r w:rsidRPr="00C97204">
        <w:rPr>
          <w:b/>
          <w:sz w:val="24"/>
        </w:rPr>
        <w:t xml:space="preserve"> effect on the</w:t>
      </w:r>
      <w:r w:rsidR="008B52AE" w:rsidRPr="00C97204">
        <w:rPr>
          <w:b/>
          <w:sz w:val="24"/>
        </w:rPr>
        <w:t xml:space="preserve"> heal</w:t>
      </w:r>
      <w:r w:rsidRPr="00C97204">
        <w:rPr>
          <w:b/>
          <w:sz w:val="24"/>
        </w:rPr>
        <w:t>th of people in your community?</w:t>
      </w:r>
      <w:commentRangeEnd w:id="14"/>
      <w:r w:rsidR="00BF6056">
        <w:rPr>
          <w:rStyle w:val="CommentReference"/>
        </w:rPr>
        <w:commentReference w:id="14"/>
      </w:r>
    </w:p>
    <w:p w14:paraId="65C011CB" w14:textId="77777777" w:rsidR="001F2F79" w:rsidRPr="00F6200E" w:rsidRDefault="00C8753A" w:rsidP="00C328DA">
      <w:pPr>
        <w:pStyle w:val="ListParagraph"/>
        <w:ind w:left="360"/>
        <w:rPr>
          <w:sz w:val="24"/>
        </w:rPr>
      </w:pPr>
      <w:r w:rsidRPr="00F6200E">
        <w:rPr>
          <w:sz w:val="24"/>
        </w:rPr>
        <w:t>(please choose one answer)</w:t>
      </w:r>
    </w:p>
    <w:p w14:paraId="14777EBA" w14:textId="77777777" w:rsidR="008B52AE" w:rsidRPr="00695EF8" w:rsidRDefault="008B52A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Tobacco use</w:t>
      </w:r>
    </w:p>
    <w:p w14:paraId="47456137" w14:textId="77777777" w:rsidR="009A5A16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Marijuana use</w:t>
      </w:r>
    </w:p>
    <w:p w14:paraId="4BAF44EF" w14:textId="77777777" w:rsidR="009A5A16" w:rsidRPr="00695EF8" w:rsidRDefault="00442B9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commentRangeStart w:id="15"/>
      <w:r w:rsidRPr="00695EF8">
        <w:rPr>
          <w:sz w:val="24"/>
        </w:rPr>
        <w:t>Alcohol abuse</w:t>
      </w:r>
    </w:p>
    <w:p w14:paraId="1DF46961" w14:textId="77777777" w:rsidR="008B52AE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Drug abuse</w:t>
      </w:r>
      <w:commentRangeEnd w:id="15"/>
      <w:r w:rsidR="00BF6056">
        <w:rPr>
          <w:rStyle w:val="CommentReference"/>
        </w:rPr>
        <w:commentReference w:id="15"/>
      </w:r>
    </w:p>
    <w:p w14:paraId="447B7EF0" w14:textId="77777777" w:rsidR="008B52AE" w:rsidRPr="00695EF8" w:rsidRDefault="005F4FD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High-risk sex</w:t>
      </w:r>
    </w:p>
    <w:p w14:paraId="50C188B7" w14:textId="77777777" w:rsidR="008B52AE" w:rsidRPr="00695EF8" w:rsidRDefault="00F8377F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G</w:t>
      </w:r>
      <w:r w:rsidR="008B52AE" w:rsidRPr="00695EF8">
        <w:rPr>
          <w:sz w:val="24"/>
        </w:rPr>
        <w:t>ambling</w:t>
      </w:r>
    </w:p>
    <w:p w14:paraId="2BA6B1EB" w14:textId="77777777" w:rsidR="006732A2" w:rsidRDefault="002C460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Other</w:t>
      </w:r>
      <w:r w:rsidR="00990E87">
        <w:rPr>
          <w:sz w:val="24"/>
        </w:rPr>
        <w:t>: _______________</w:t>
      </w:r>
    </w:p>
    <w:p w14:paraId="35044B41" w14:textId="77777777" w:rsidR="00551895" w:rsidRDefault="00551895" w:rsidP="00551895">
      <w:pPr>
        <w:pStyle w:val="ListParagraph"/>
        <w:ind w:left="1080"/>
        <w:rPr>
          <w:sz w:val="24"/>
        </w:rPr>
      </w:pPr>
    </w:p>
    <w:p w14:paraId="00C7D003" w14:textId="77777777" w:rsidR="00551895" w:rsidRPr="00C97204" w:rsidRDefault="00551895" w:rsidP="00551895">
      <w:pPr>
        <w:pStyle w:val="ListParagraph"/>
        <w:ind w:left="1080"/>
        <w:rPr>
          <w:b/>
          <w:sz w:val="24"/>
        </w:rPr>
      </w:pPr>
    </w:p>
    <w:p w14:paraId="0C83BCF0" w14:textId="77777777" w:rsidR="009E5122" w:rsidRPr="00695EF8" w:rsidRDefault="009A5A16" w:rsidP="009E5122">
      <w:pPr>
        <w:pStyle w:val="ListParagraph"/>
        <w:numPr>
          <w:ilvl w:val="0"/>
          <w:numId w:val="4"/>
        </w:numPr>
        <w:rPr>
          <w:sz w:val="24"/>
        </w:rPr>
      </w:pPr>
      <w:r w:rsidRPr="00C97204">
        <w:rPr>
          <w:b/>
          <w:sz w:val="24"/>
        </w:rPr>
        <w:t xml:space="preserve">What is </w:t>
      </w:r>
      <w:r w:rsidR="009E5122" w:rsidRPr="00C97204">
        <w:rPr>
          <w:b/>
          <w:sz w:val="24"/>
        </w:rPr>
        <w:t xml:space="preserve">the most important </w:t>
      </w:r>
      <w:r w:rsidRPr="00C97204">
        <w:rPr>
          <w:b/>
          <w:sz w:val="24"/>
        </w:rPr>
        <w:t>thing</w:t>
      </w:r>
      <w:r w:rsidR="009E5122" w:rsidRPr="00C97204">
        <w:rPr>
          <w:b/>
          <w:sz w:val="24"/>
        </w:rPr>
        <w:t xml:space="preserve"> that people in your community could do to improve their health?</w:t>
      </w:r>
      <w:r w:rsidR="00F6200E">
        <w:rPr>
          <w:sz w:val="24"/>
        </w:rPr>
        <w:t xml:space="preserve"> </w:t>
      </w:r>
      <w:r w:rsidR="00C8753A" w:rsidRPr="00695EF8">
        <w:rPr>
          <w:sz w:val="24"/>
        </w:rPr>
        <w:t>(please choose one answer)</w:t>
      </w:r>
    </w:p>
    <w:p w14:paraId="34F3FF5B" w14:textId="77777777" w:rsidR="009E5122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Eat</w:t>
      </w:r>
      <w:r w:rsidR="009E5122" w:rsidRPr="00695EF8">
        <w:rPr>
          <w:sz w:val="24"/>
        </w:rPr>
        <w:t xml:space="preserve"> healthy food</w:t>
      </w:r>
    </w:p>
    <w:p w14:paraId="0F9825EF" w14:textId="77777777" w:rsidR="009E5122" w:rsidRPr="00695EF8" w:rsidRDefault="006F4A60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Exercise</w:t>
      </w:r>
    </w:p>
    <w:p w14:paraId="5AF3F1D1" w14:textId="77777777" w:rsidR="009E5122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Strengthen</w:t>
      </w:r>
      <w:r w:rsidR="005F4FDE" w:rsidRPr="00695EF8">
        <w:rPr>
          <w:sz w:val="24"/>
        </w:rPr>
        <w:t xml:space="preserve"> </w:t>
      </w:r>
      <w:r w:rsidR="00C06C9A" w:rsidRPr="00695EF8">
        <w:rPr>
          <w:sz w:val="24"/>
        </w:rPr>
        <w:t>relationships with friends and family</w:t>
      </w:r>
    </w:p>
    <w:p w14:paraId="5B90B2A8" w14:textId="77777777" w:rsidR="009E5122" w:rsidRPr="00695EF8" w:rsidRDefault="0075144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commentRangeStart w:id="16"/>
      <w:r w:rsidRPr="00695EF8">
        <w:rPr>
          <w:sz w:val="24"/>
        </w:rPr>
        <w:t>Do things that help treat</w:t>
      </w:r>
      <w:r w:rsidR="009E5122" w:rsidRPr="00695EF8">
        <w:rPr>
          <w:sz w:val="24"/>
        </w:rPr>
        <w:t xml:space="preserve"> </w:t>
      </w:r>
      <w:r w:rsidR="004B46DC" w:rsidRPr="00695EF8">
        <w:rPr>
          <w:sz w:val="24"/>
        </w:rPr>
        <w:t>diseases</w:t>
      </w:r>
      <w:r w:rsidRPr="00695EF8">
        <w:rPr>
          <w:sz w:val="24"/>
        </w:rPr>
        <w:t xml:space="preserve"> like cancer, diabetes, or asthma</w:t>
      </w:r>
      <w:commentRangeEnd w:id="16"/>
      <w:r w:rsidR="00BF6056">
        <w:rPr>
          <w:rStyle w:val="CommentReference"/>
        </w:rPr>
        <w:commentReference w:id="16"/>
      </w:r>
    </w:p>
    <w:p w14:paraId="5922C360" w14:textId="77777777" w:rsidR="009F0B18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Lose</w:t>
      </w:r>
      <w:r w:rsidR="009F0B18" w:rsidRPr="00695EF8">
        <w:rPr>
          <w:sz w:val="24"/>
        </w:rPr>
        <w:t xml:space="preserve"> weight</w:t>
      </w:r>
    </w:p>
    <w:p w14:paraId="25AE2CBE" w14:textId="77777777" w:rsidR="002C460A" w:rsidRPr="00695EF8" w:rsidRDefault="009A5A1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Quit</w:t>
      </w:r>
      <w:r w:rsidR="002C460A" w:rsidRPr="00695EF8">
        <w:rPr>
          <w:sz w:val="24"/>
        </w:rPr>
        <w:t xml:space="preserve"> smoking</w:t>
      </w:r>
    </w:p>
    <w:p w14:paraId="25F739F6" w14:textId="77777777" w:rsidR="006732A2" w:rsidRDefault="002C460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Other</w:t>
      </w:r>
      <w:r w:rsidR="00990E87">
        <w:rPr>
          <w:sz w:val="24"/>
        </w:rPr>
        <w:t>: _______________</w:t>
      </w:r>
    </w:p>
    <w:p w14:paraId="18774A0B" w14:textId="77777777" w:rsidR="00551895" w:rsidRDefault="00551895" w:rsidP="00551895">
      <w:pPr>
        <w:pStyle w:val="ListParagraph"/>
        <w:ind w:left="1080"/>
        <w:rPr>
          <w:sz w:val="24"/>
        </w:rPr>
      </w:pPr>
    </w:p>
    <w:p w14:paraId="336039E6" w14:textId="77777777" w:rsidR="00551895" w:rsidRDefault="00551895" w:rsidP="00551895">
      <w:pPr>
        <w:pStyle w:val="ListParagraph"/>
        <w:ind w:left="1080"/>
        <w:rPr>
          <w:sz w:val="24"/>
        </w:rPr>
      </w:pPr>
    </w:p>
    <w:p w14:paraId="0D9A0559" w14:textId="77777777" w:rsidR="00DD1E43" w:rsidRPr="00C97204" w:rsidRDefault="00DD1E43" w:rsidP="00DD1E43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lastRenderedPageBreak/>
        <w:t>What kind of place has the best effect on the health of people in your community?</w:t>
      </w:r>
    </w:p>
    <w:p w14:paraId="68CBE42C" w14:textId="77777777" w:rsidR="00DD1E43" w:rsidRPr="00F6200E" w:rsidRDefault="00DD1E43" w:rsidP="00DD1E43">
      <w:pPr>
        <w:pStyle w:val="ListParagraph"/>
        <w:ind w:left="360"/>
        <w:rPr>
          <w:sz w:val="24"/>
        </w:rPr>
      </w:pPr>
      <w:r w:rsidRPr="00F6200E">
        <w:rPr>
          <w:sz w:val="24"/>
        </w:rPr>
        <w:t>(please choose one answer)</w:t>
      </w:r>
    </w:p>
    <w:p w14:paraId="70FD58B4" w14:textId="77777777" w:rsidR="00DD1E43" w:rsidRPr="00695EF8" w:rsidRDefault="00DD1E43" w:rsidP="00A74426">
      <w:pPr>
        <w:pStyle w:val="ListParagraph"/>
        <w:numPr>
          <w:ilvl w:val="0"/>
          <w:numId w:val="10"/>
        </w:numPr>
        <w:ind w:hanging="720"/>
        <w:rPr>
          <w:sz w:val="24"/>
        </w:rPr>
      </w:pPr>
      <w:r w:rsidRPr="00695EF8">
        <w:rPr>
          <w:sz w:val="24"/>
        </w:rPr>
        <w:t>Parks, playgrounds, and sports fields</w:t>
      </w:r>
    </w:p>
    <w:p w14:paraId="4240E0BC" w14:textId="77777777" w:rsidR="00DD1E43" w:rsidRPr="00695EF8" w:rsidRDefault="00DD1E43" w:rsidP="00A74426">
      <w:pPr>
        <w:pStyle w:val="ListParagraph"/>
        <w:numPr>
          <w:ilvl w:val="0"/>
          <w:numId w:val="10"/>
        </w:numPr>
        <w:ind w:hanging="720"/>
        <w:rPr>
          <w:sz w:val="24"/>
        </w:rPr>
      </w:pPr>
      <w:r w:rsidRPr="00695EF8">
        <w:rPr>
          <w:sz w:val="24"/>
        </w:rPr>
        <w:t>Bicycle and walking paths and trails</w:t>
      </w:r>
    </w:p>
    <w:p w14:paraId="4DFA6323" w14:textId="77777777" w:rsidR="00DD1E43" w:rsidRPr="00695EF8" w:rsidRDefault="00DD1E43" w:rsidP="00A74426">
      <w:pPr>
        <w:pStyle w:val="ListParagraph"/>
        <w:numPr>
          <w:ilvl w:val="0"/>
          <w:numId w:val="10"/>
        </w:numPr>
        <w:ind w:hanging="720"/>
        <w:rPr>
          <w:sz w:val="24"/>
        </w:rPr>
      </w:pPr>
      <w:r w:rsidRPr="00695EF8">
        <w:rPr>
          <w:sz w:val="24"/>
        </w:rPr>
        <w:t>Stores that sell fresh and healthy food</w:t>
      </w:r>
    </w:p>
    <w:p w14:paraId="19BA2390" w14:textId="77777777" w:rsidR="00DD1E43" w:rsidRPr="00695EF8" w:rsidRDefault="00DD1E43" w:rsidP="00A74426">
      <w:pPr>
        <w:pStyle w:val="ListParagraph"/>
        <w:numPr>
          <w:ilvl w:val="0"/>
          <w:numId w:val="10"/>
        </w:numPr>
        <w:ind w:hanging="720"/>
        <w:rPr>
          <w:sz w:val="24"/>
        </w:rPr>
      </w:pPr>
      <w:r w:rsidRPr="00695EF8">
        <w:rPr>
          <w:sz w:val="24"/>
        </w:rPr>
        <w:t>Libraries</w:t>
      </w:r>
    </w:p>
    <w:p w14:paraId="14F309BB" w14:textId="77777777" w:rsidR="00DD1E43" w:rsidRPr="00695EF8" w:rsidRDefault="00DD1E43" w:rsidP="00A74426">
      <w:pPr>
        <w:pStyle w:val="ListParagraph"/>
        <w:numPr>
          <w:ilvl w:val="0"/>
          <w:numId w:val="10"/>
        </w:numPr>
        <w:ind w:hanging="720"/>
        <w:rPr>
          <w:sz w:val="24"/>
        </w:rPr>
      </w:pPr>
      <w:r w:rsidRPr="00695EF8">
        <w:rPr>
          <w:sz w:val="24"/>
        </w:rPr>
        <w:t>Churches</w:t>
      </w:r>
    </w:p>
    <w:p w14:paraId="4AC90A2C" w14:textId="77777777" w:rsidR="00DD1E43" w:rsidRDefault="00DD1E43" w:rsidP="00A74426">
      <w:pPr>
        <w:pStyle w:val="ListParagraph"/>
        <w:numPr>
          <w:ilvl w:val="0"/>
          <w:numId w:val="10"/>
        </w:numPr>
        <w:ind w:hanging="720"/>
        <w:rPr>
          <w:sz w:val="24"/>
        </w:rPr>
      </w:pPr>
      <w:r w:rsidRPr="00695EF8">
        <w:rPr>
          <w:sz w:val="24"/>
        </w:rPr>
        <w:t>Other</w:t>
      </w:r>
      <w:r>
        <w:rPr>
          <w:sz w:val="24"/>
        </w:rPr>
        <w:t>: _______________</w:t>
      </w:r>
    </w:p>
    <w:p w14:paraId="1D981F84" w14:textId="77777777" w:rsidR="00DD1E43" w:rsidRDefault="00DD1E43" w:rsidP="00DD1E43">
      <w:pPr>
        <w:pStyle w:val="ListParagraph"/>
        <w:ind w:left="1080"/>
        <w:rPr>
          <w:sz w:val="24"/>
        </w:rPr>
      </w:pPr>
    </w:p>
    <w:p w14:paraId="6FFDC326" w14:textId="77777777" w:rsidR="00DD1E43" w:rsidRPr="006732A2" w:rsidRDefault="00DD1E43" w:rsidP="00DD1E43">
      <w:pPr>
        <w:pStyle w:val="ListParagraph"/>
        <w:ind w:left="1080"/>
        <w:rPr>
          <w:sz w:val="24"/>
        </w:rPr>
      </w:pPr>
    </w:p>
    <w:p w14:paraId="75346B7B" w14:textId="77777777" w:rsidR="00DD1E43" w:rsidRPr="00C97204" w:rsidRDefault="00DD1E43" w:rsidP="00DD1E43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17"/>
      <w:r w:rsidRPr="00C97204">
        <w:rPr>
          <w:b/>
          <w:sz w:val="24"/>
        </w:rPr>
        <w:t>What is most needed to make a healthy community?</w:t>
      </w:r>
      <w:r w:rsidRPr="00C97204">
        <w:rPr>
          <w:sz w:val="24"/>
        </w:rPr>
        <w:t xml:space="preserve">  </w:t>
      </w:r>
      <w:commentRangeEnd w:id="17"/>
      <w:r w:rsidR="00BF6056">
        <w:rPr>
          <w:rStyle w:val="CommentReference"/>
        </w:rPr>
        <w:commentReference w:id="17"/>
      </w:r>
      <w:r w:rsidRPr="00C97204">
        <w:rPr>
          <w:sz w:val="24"/>
        </w:rPr>
        <w:t>(please choose one answer)</w:t>
      </w:r>
    </w:p>
    <w:p w14:paraId="770C566D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Health care that people can afford</w:t>
      </w:r>
    </w:p>
    <w:p w14:paraId="2F5C8078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Housing that people can afford</w:t>
      </w:r>
    </w:p>
    <w:p w14:paraId="0AB95297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Healthy food that people can afford</w:t>
      </w:r>
    </w:p>
    <w:p w14:paraId="02A219EA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Good jobs</w:t>
      </w:r>
    </w:p>
    <w:p w14:paraId="1FC8DC2F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Good schools</w:t>
      </w:r>
    </w:p>
    <w:p w14:paraId="77B3B710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Safe neighborhoods</w:t>
      </w:r>
    </w:p>
    <w:p w14:paraId="4482D64D" w14:textId="77777777" w:rsidR="00DD1E43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DD1E43">
        <w:rPr>
          <w:sz w:val="24"/>
        </w:rPr>
        <w:t>Other: _______________</w:t>
      </w:r>
    </w:p>
    <w:p w14:paraId="6A641A9E" w14:textId="77777777" w:rsidR="00DD1E43" w:rsidRDefault="00DD1E43" w:rsidP="00DD1E43">
      <w:pPr>
        <w:pStyle w:val="ListParagraph"/>
        <w:ind w:left="1080"/>
        <w:rPr>
          <w:sz w:val="24"/>
        </w:rPr>
      </w:pPr>
    </w:p>
    <w:p w14:paraId="1D5E06A7" w14:textId="77777777" w:rsidR="00DD1E43" w:rsidRPr="00DD1E43" w:rsidRDefault="00DD1E43" w:rsidP="00DD1E43">
      <w:pPr>
        <w:pStyle w:val="ListParagraph"/>
        <w:ind w:left="1080"/>
        <w:rPr>
          <w:sz w:val="24"/>
        </w:rPr>
      </w:pPr>
    </w:p>
    <w:p w14:paraId="3B31F3AF" w14:textId="77777777" w:rsidR="00C97204" w:rsidRDefault="00DD1E43" w:rsidP="00DD1E43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18"/>
      <w:r w:rsidRPr="00C97204">
        <w:rPr>
          <w:b/>
          <w:sz w:val="24"/>
        </w:rPr>
        <w:t>What keeps people in your comm</w:t>
      </w:r>
      <w:r w:rsidR="00C97204">
        <w:rPr>
          <w:b/>
          <w:sz w:val="24"/>
        </w:rPr>
        <w:t>unity from getting health care?</w:t>
      </w:r>
      <w:commentRangeEnd w:id="18"/>
      <w:r w:rsidR="00BF6056">
        <w:rPr>
          <w:rStyle w:val="CommentReference"/>
        </w:rPr>
        <w:commentReference w:id="18"/>
      </w:r>
    </w:p>
    <w:p w14:paraId="065E5133" w14:textId="77777777" w:rsidR="00DD1E43" w:rsidRPr="00C97204" w:rsidRDefault="00DD1E43" w:rsidP="00C97204">
      <w:pPr>
        <w:pStyle w:val="ListParagraph"/>
        <w:ind w:left="360"/>
        <w:rPr>
          <w:b/>
          <w:sz w:val="24"/>
        </w:rPr>
      </w:pPr>
      <w:r w:rsidRPr="00C97204">
        <w:rPr>
          <w:sz w:val="24"/>
        </w:rPr>
        <w:t>(please choose one answer)</w:t>
      </w:r>
    </w:p>
    <w:p w14:paraId="6B5DD616" w14:textId="77777777" w:rsidR="00DD1E43" w:rsidRPr="00695EF8" w:rsidRDefault="00DD1E43" w:rsidP="00A74426">
      <w:pPr>
        <w:pStyle w:val="ListParagraph"/>
        <w:numPr>
          <w:ilvl w:val="0"/>
          <w:numId w:val="5"/>
        </w:numPr>
        <w:ind w:hanging="720"/>
        <w:rPr>
          <w:sz w:val="24"/>
        </w:rPr>
      </w:pPr>
      <w:r>
        <w:rPr>
          <w:sz w:val="24"/>
        </w:rPr>
        <w:t xml:space="preserve">Health care services </w:t>
      </w:r>
      <w:proofErr w:type="gramStart"/>
      <w:r>
        <w:rPr>
          <w:sz w:val="24"/>
        </w:rPr>
        <w:t>are not provided</w:t>
      </w:r>
      <w:proofErr w:type="gramEnd"/>
      <w:r>
        <w:rPr>
          <w:sz w:val="24"/>
        </w:rPr>
        <w:t xml:space="preserve"> in languages other than English</w:t>
      </w:r>
    </w:p>
    <w:p w14:paraId="09EAEB8D" w14:textId="77777777" w:rsidR="00DD1E43" w:rsidRPr="00695EF8" w:rsidRDefault="00DD1E43" w:rsidP="00A74426">
      <w:pPr>
        <w:pStyle w:val="ListParagraph"/>
        <w:numPr>
          <w:ilvl w:val="0"/>
          <w:numId w:val="5"/>
        </w:numPr>
        <w:ind w:hanging="720"/>
        <w:rPr>
          <w:sz w:val="24"/>
        </w:rPr>
      </w:pPr>
      <w:r w:rsidRPr="00695EF8">
        <w:rPr>
          <w:sz w:val="24"/>
        </w:rPr>
        <w:t>No health insurance</w:t>
      </w:r>
    </w:p>
    <w:p w14:paraId="145B46E2" w14:textId="77777777" w:rsidR="00DD1E43" w:rsidRPr="00695EF8" w:rsidRDefault="00DD1E43" w:rsidP="00A74426">
      <w:pPr>
        <w:pStyle w:val="ListParagraph"/>
        <w:numPr>
          <w:ilvl w:val="0"/>
          <w:numId w:val="5"/>
        </w:numPr>
        <w:ind w:hanging="720"/>
        <w:rPr>
          <w:sz w:val="24"/>
        </w:rPr>
      </w:pPr>
      <w:r w:rsidRPr="00695EF8">
        <w:rPr>
          <w:sz w:val="24"/>
        </w:rPr>
        <w:t xml:space="preserve">No transportation </w:t>
      </w:r>
      <w:commentRangeStart w:id="19"/>
      <w:r w:rsidRPr="00695EF8">
        <w:rPr>
          <w:sz w:val="24"/>
        </w:rPr>
        <w:t>to get to health care services</w:t>
      </w:r>
      <w:commentRangeEnd w:id="19"/>
      <w:r w:rsidR="00BF6056">
        <w:rPr>
          <w:rStyle w:val="CommentReference"/>
        </w:rPr>
        <w:commentReference w:id="19"/>
      </w:r>
    </w:p>
    <w:p w14:paraId="0CBB0A98" w14:textId="77777777" w:rsidR="00DD1E43" w:rsidRPr="00695EF8" w:rsidRDefault="00DD1E43" w:rsidP="00A74426">
      <w:pPr>
        <w:pStyle w:val="ListParagraph"/>
        <w:numPr>
          <w:ilvl w:val="0"/>
          <w:numId w:val="5"/>
        </w:numPr>
        <w:ind w:hanging="720"/>
        <w:rPr>
          <w:sz w:val="24"/>
        </w:rPr>
      </w:pPr>
      <w:r w:rsidRPr="00695EF8">
        <w:rPr>
          <w:sz w:val="24"/>
        </w:rPr>
        <w:t>Not having U.S. citizenship, U.S. residency, or state identification</w:t>
      </w:r>
    </w:p>
    <w:p w14:paraId="7E922F6C" w14:textId="77777777" w:rsidR="00DD1E43" w:rsidRPr="00695EF8" w:rsidRDefault="00DD1E43" w:rsidP="00A74426">
      <w:pPr>
        <w:pStyle w:val="ListParagraph"/>
        <w:numPr>
          <w:ilvl w:val="0"/>
          <w:numId w:val="5"/>
        </w:numPr>
        <w:ind w:hanging="720"/>
        <w:rPr>
          <w:sz w:val="24"/>
        </w:rPr>
      </w:pPr>
      <w:r w:rsidRPr="00695EF8">
        <w:rPr>
          <w:sz w:val="24"/>
        </w:rPr>
        <w:t xml:space="preserve">Not being able </w:t>
      </w:r>
      <w:r w:rsidR="00F53E8F">
        <w:rPr>
          <w:sz w:val="24"/>
        </w:rPr>
        <w:t xml:space="preserve">to </w:t>
      </w:r>
      <w:r w:rsidRPr="00695EF8">
        <w:rPr>
          <w:sz w:val="24"/>
        </w:rPr>
        <w:t>afford</w:t>
      </w:r>
      <w:r w:rsidR="00C041F7">
        <w:rPr>
          <w:sz w:val="24"/>
        </w:rPr>
        <w:t xml:space="preserve"> </w:t>
      </w:r>
      <w:r w:rsidRPr="00695EF8">
        <w:rPr>
          <w:sz w:val="24"/>
        </w:rPr>
        <w:t xml:space="preserve">health care </w:t>
      </w:r>
      <w:commentRangeStart w:id="20"/>
      <w:r w:rsidRPr="00695EF8">
        <w:rPr>
          <w:sz w:val="24"/>
        </w:rPr>
        <w:t xml:space="preserve">(for example, can’t pay copays </w:t>
      </w:r>
      <w:commentRangeEnd w:id="20"/>
      <w:r w:rsidR="00BF6056">
        <w:rPr>
          <w:rStyle w:val="CommentReference"/>
        </w:rPr>
        <w:commentReference w:id="20"/>
      </w:r>
      <w:r w:rsidRPr="00695EF8">
        <w:rPr>
          <w:sz w:val="24"/>
        </w:rPr>
        <w:t>or deductibles)</w:t>
      </w:r>
    </w:p>
    <w:p w14:paraId="49324A01" w14:textId="77777777" w:rsidR="00DD1E43" w:rsidRPr="00695EF8" w:rsidRDefault="00DD1E43" w:rsidP="00A74426">
      <w:pPr>
        <w:pStyle w:val="ListParagraph"/>
        <w:numPr>
          <w:ilvl w:val="0"/>
          <w:numId w:val="5"/>
        </w:numPr>
        <w:ind w:hanging="720"/>
        <w:rPr>
          <w:sz w:val="24"/>
        </w:rPr>
      </w:pPr>
      <w:r w:rsidRPr="00695EF8">
        <w:rPr>
          <w:sz w:val="24"/>
        </w:rPr>
        <w:t xml:space="preserve">Not being able to get care when it </w:t>
      </w:r>
      <w:proofErr w:type="gramStart"/>
      <w:r w:rsidRPr="00695EF8">
        <w:rPr>
          <w:sz w:val="24"/>
        </w:rPr>
        <w:t>is needed</w:t>
      </w:r>
      <w:proofErr w:type="gramEnd"/>
      <w:r>
        <w:rPr>
          <w:sz w:val="24"/>
        </w:rPr>
        <w:t xml:space="preserve"> (for example, having to wait too long or not being able to find a doctor)</w:t>
      </w:r>
    </w:p>
    <w:p w14:paraId="294DE74D" w14:textId="77777777" w:rsidR="00DD1E43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DD1E43">
        <w:rPr>
          <w:sz w:val="24"/>
        </w:rPr>
        <w:t>Other</w:t>
      </w:r>
      <w:r>
        <w:rPr>
          <w:sz w:val="24"/>
        </w:rPr>
        <w:t>: ______________</w:t>
      </w:r>
    </w:p>
    <w:p w14:paraId="2CAF2DC5" w14:textId="77777777" w:rsidR="00DD1E43" w:rsidRPr="00C97204" w:rsidRDefault="00DD1E43" w:rsidP="00DD1E43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 xml:space="preserve">What health </w:t>
      </w:r>
      <w:r w:rsidR="00C97204">
        <w:rPr>
          <w:b/>
          <w:sz w:val="24"/>
        </w:rPr>
        <w:t xml:space="preserve">care </w:t>
      </w:r>
      <w:r w:rsidRPr="00C97204">
        <w:rPr>
          <w:b/>
          <w:sz w:val="24"/>
        </w:rPr>
        <w:t>service is the most important for people in your community?</w:t>
      </w:r>
    </w:p>
    <w:p w14:paraId="577BAC44" w14:textId="77777777" w:rsidR="00DD1E43" w:rsidRPr="00695EF8" w:rsidRDefault="00DD1E43" w:rsidP="00DD1E43">
      <w:pPr>
        <w:pStyle w:val="ListParagraph"/>
        <w:ind w:left="360"/>
        <w:rPr>
          <w:sz w:val="24"/>
        </w:rPr>
      </w:pPr>
      <w:r w:rsidRPr="00695EF8">
        <w:rPr>
          <w:sz w:val="24"/>
        </w:rPr>
        <w:t>(please choose one answer)</w:t>
      </w:r>
    </w:p>
    <w:p w14:paraId="3E8C9467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Regular visits with a doctor or nurse f</w:t>
      </w:r>
      <w:commentRangeStart w:id="21"/>
      <w:r w:rsidRPr="00695EF8">
        <w:rPr>
          <w:sz w:val="24"/>
        </w:rPr>
        <w:t>or checkups</w:t>
      </w:r>
      <w:r>
        <w:rPr>
          <w:sz w:val="24"/>
        </w:rPr>
        <w:t xml:space="preserve"> in a clinic or at home</w:t>
      </w:r>
      <w:commentRangeEnd w:id="21"/>
      <w:r w:rsidR="00BF6056">
        <w:rPr>
          <w:rStyle w:val="CommentReference"/>
        </w:rPr>
        <w:commentReference w:id="21"/>
      </w:r>
    </w:p>
    <w:p w14:paraId="32261C3E" w14:textId="77777777" w:rsidR="00DD1E43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 xml:space="preserve">Counseling and mental health services </w:t>
      </w:r>
      <w:commentRangeStart w:id="22"/>
      <w:r w:rsidRPr="00695EF8">
        <w:rPr>
          <w:sz w:val="24"/>
        </w:rPr>
        <w:t>(like seeing a therapist)</w:t>
      </w:r>
      <w:commentRangeEnd w:id="22"/>
      <w:r w:rsidR="00BF6056">
        <w:rPr>
          <w:rStyle w:val="CommentReference"/>
        </w:rPr>
        <w:commentReference w:id="22"/>
      </w:r>
    </w:p>
    <w:p w14:paraId="7B1654C8" w14:textId="77777777" w:rsidR="00DD1E43" w:rsidRPr="00DD1E43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Regular dentist visits</w:t>
      </w:r>
    </w:p>
    <w:p w14:paraId="22BF69D4" w14:textId="77777777" w:rsidR="00DD1E43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 xml:space="preserve">Drug or alcohol </w:t>
      </w:r>
      <w:r>
        <w:rPr>
          <w:sz w:val="24"/>
        </w:rPr>
        <w:t>treatment</w:t>
      </w:r>
    </w:p>
    <w:p w14:paraId="244BB685" w14:textId="77777777" w:rsidR="00DD1E43" w:rsidRPr="00695EF8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Family planning (like</w:t>
      </w:r>
      <w:r w:rsidR="00853FAA">
        <w:rPr>
          <w:sz w:val="24"/>
        </w:rPr>
        <w:t xml:space="preserve"> </w:t>
      </w:r>
      <w:r>
        <w:rPr>
          <w:sz w:val="24"/>
        </w:rPr>
        <w:t>birth control)</w:t>
      </w:r>
    </w:p>
    <w:p w14:paraId="07A5D141" w14:textId="77777777" w:rsidR="00DD1E43" w:rsidRDefault="00DD1E4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DD1E43">
        <w:rPr>
          <w:sz w:val="24"/>
        </w:rPr>
        <w:t>Other: _______________</w:t>
      </w:r>
    </w:p>
    <w:p w14:paraId="7F596248" w14:textId="77777777" w:rsidR="00DD1E43" w:rsidRDefault="00DD1E43" w:rsidP="00DD1E43">
      <w:pPr>
        <w:pStyle w:val="ListParagraph"/>
        <w:ind w:left="360"/>
        <w:rPr>
          <w:sz w:val="24"/>
        </w:rPr>
      </w:pPr>
    </w:p>
    <w:p w14:paraId="231C62CA" w14:textId="77777777" w:rsidR="00DD1E43" w:rsidRDefault="00DD1E43" w:rsidP="00DD1E43">
      <w:pPr>
        <w:pStyle w:val="ListParagraph"/>
        <w:ind w:left="360"/>
        <w:rPr>
          <w:sz w:val="24"/>
        </w:rPr>
      </w:pPr>
    </w:p>
    <w:p w14:paraId="130691F6" w14:textId="77777777" w:rsidR="008B52AE" w:rsidRPr="00C97204" w:rsidRDefault="00B31F18" w:rsidP="009E5122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23"/>
      <w:r w:rsidRPr="00C97204">
        <w:rPr>
          <w:b/>
          <w:sz w:val="24"/>
        </w:rPr>
        <w:t xml:space="preserve">What </w:t>
      </w:r>
      <w:r w:rsidR="00C06C9A" w:rsidRPr="00C97204">
        <w:rPr>
          <w:b/>
          <w:sz w:val="24"/>
        </w:rPr>
        <w:t>one thing in the environment is most important for the health of</w:t>
      </w:r>
      <w:r w:rsidRPr="00C97204">
        <w:rPr>
          <w:b/>
          <w:sz w:val="24"/>
        </w:rPr>
        <w:t xml:space="preserve"> your community?</w:t>
      </w:r>
      <w:r w:rsidR="00C8753A" w:rsidRPr="00C97204">
        <w:rPr>
          <w:b/>
          <w:sz w:val="24"/>
        </w:rPr>
        <w:t xml:space="preserve">  </w:t>
      </w:r>
      <w:commentRangeEnd w:id="23"/>
      <w:r w:rsidR="00BF6056">
        <w:rPr>
          <w:rStyle w:val="CommentReference"/>
        </w:rPr>
        <w:commentReference w:id="23"/>
      </w:r>
      <w:r w:rsidR="00C8753A" w:rsidRPr="00C97204">
        <w:rPr>
          <w:sz w:val="24"/>
        </w:rPr>
        <w:t>(please choose one answer)</w:t>
      </w:r>
    </w:p>
    <w:p w14:paraId="7E1A5524" w14:textId="77777777" w:rsidR="008B52AE" w:rsidRPr="00695EF8" w:rsidRDefault="0075144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Water that is safe to drink</w:t>
      </w:r>
    </w:p>
    <w:p w14:paraId="534150EB" w14:textId="77777777" w:rsidR="008B52AE" w:rsidRPr="00695EF8" w:rsidRDefault="00B31F1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Clean air</w:t>
      </w:r>
    </w:p>
    <w:p w14:paraId="0BCA378B" w14:textId="77777777" w:rsidR="008B52AE" w:rsidRPr="00695EF8" w:rsidRDefault="0075144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Food that doesn’t make people sick</w:t>
      </w:r>
    </w:p>
    <w:p w14:paraId="67C17FBF" w14:textId="77777777" w:rsidR="008B52AE" w:rsidRPr="00695EF8" w:rsidRDefault="0075144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Homes that are safe and don’t make people sick</w:t>
      </w:r>
    </w:p>
    <w:p w14:paraId="054EC1B2" w14:textId="77777777" w:rsidR="008B52AE" w:rsidRPr="00695EF8" w:rsidRDefault="0075144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Protecting people from pesticides</w:t>
      </w:r>
    </w:p>
    <w:p w14:paraId="39696E14" w14:textId="77777777" w:rsidR="006732A2" w:rsidRDefault="002C460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Other</w:t>
      </w:r>
      <w:r w:rsidR="00990E87">
        <w:rPr>
          <w:sz w:val="24"/>
        </w:rPr>
        <w:t>: _______________</w:t>
      </w:r>
    </w:p>
    <w:p w14:paraId="1CB0D9BF" w14:textId="77777777" w:rsidR="00551895" w:rsidRDefault="00551895" w:rsidP="00551895">
      <w:pPr>
        <w:pStyle w:val="ListParagraph"/>
        <w:ind w:left="1080"/>
        <w:rPr>
          <w:sz w:val="24"/>
        </w:rPr>
      </w:pPr>
    </w:p>
    <w:p w14:paraId="479E3E1E" w14:textId="77777777" w:rsidR="00DD1E43" w:rsidRDefault="00DD1E43" w:rsidP="00551895">
      <w:pPr>
        <w:pStyle w:val="ListParagraph"/>
        <w:ind w:left="1080"/>
        <w:rPr>
          <w:sz w:val="24"/>
        </w:rPr>
      </w:pPr>
    </w:p>
    <w:p w14:paraId="1CC1D48D" w14:textId="77777777" w:rsidR="00551895" w:rsidRPr="00C97204" w:rsidRDefault="00551895" w:rsidP="00551895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24"/>
      <w:r w:rsidRPr="00C97204">
        <w:rPr>
          <w:b/>
          <w:sz w:val="24"/>
        </w:rPr>
        <w:t>What is the biggest concern in your neighborhood</w:t>
      </w:r>
      <w:commentRangeEnd w:id="24"/>
      <w:r w:rsidR="00BF6056">
        <w:rPr>
          <w:rStyle w:val="CommentReference"/>
        </w:rPr>
        <w:commentReference w:id="24"/>
      </w:r>
      <w:r w:rsidRPr="008657E5">
        <w:rPr>
          <w:b/>
          <w:sz w:val="24"/>
        </w:rPr>
        <w:t>?</w:t>
      </w:r>
      <w:r w:rsidRPr="00C97204">
        <w:rPr>
          <w:sz w:val="24"/>
        </w:rPr>
        <w:t xml:space="preserve">  (please choose one answer)</w:t>
      </w:r>
    </w:p>
    <w:p w14:paraId="5303DBEB" w14:textId="3BB90C1C" w:rsidR="00551895" w:rsidRPr="00695EF8" w:rsidRDefault="00551895" w:rsidP="00A74426">
      <w:pPr>
        <w:pStyle w:val="ListParagraph"/>
        <w:numPr>
          <w:ilvl w:val="0"/>
          <w:numId w:val="11"/>
        </w:numPr>
        <w:ind w:hanging="720"/>
        <w:rPr>
          <w:sz w:val="24"/>
        </w:rPr>
      </w:pPr>
      <w:del w:id="25" w:author="Brandan Kearney" w:date="2022-03-07T08:04:00Z">
        <w:r w:rsidRPr="00695EF8" w:rsidDel="00BF6056">
          <w:rPr>
            <w:sz w:val="24"/>
          </w:rPr>
          <w:delText>There are n</w:delText>
        </w:r>
      </w:del>
      <w:ins w:id="26" w:author="Brandan Kearney" w:date="2022-03-07T08:04:00Z">
        <w:r w:rsidR="00BF6056">
          <w:rPr>
            <w:sz w:val="24"/>
          </w:rPr>
          <w:t>N</w:t>
        </w:r>
      </w:ins>
      <w:r w:rsidRPr="00695EF8">
        <w:rPr>
          <w:sz w:val="24"/>
        </w:rPr>
        <w:t>o buses or other public transportation</w:t>
      </w:r>
    </w:p>
    <w:p w14:paraId="5618B723" w14:textId="29964936" w:rsidR="00551895" w:rsidRPr="00695EF8" w:rsidRDefault="00551895" w:rsidP="00A74426">
      <w:pPr>
        <w:pStyle w:val="ListParagraph"/>
        <w:numPr>
          <w:ilvl w:val="0"/>
          <w:numId w:val="11"/>
        </w:numPr>
        <w:ind w:hanging="720"/>
        <w:rPr>
          <w:sz w:val="24"/>
        </w:rPr>
      </w:pPr>
      <w:del w:id="27" w:author="Brandan Kearney" w:date="2022-03-07T08:04:00Z">
        <w:r w:rsidRPr="00695EF8" w:rsidDel="00BF6056">
          <w:rPr>
            <w:sz w:val="24"/>
          </w:rPr>
          <w:delText>There is crime and it is not safe</w:delText>
        </w:r>
      </w:del>
      <w:ins w:id="28" w:author="Brandan Kearney" w:date="2022-03-07T08:04:00Z">
        <w:r w:rsidR="00BF6056">
          <w:rPr>
            <w:sz w:val="24"/>
          </w:rPr>
          <w:t>Crime</w:t>
        </w:r>
      </w:ins>
    </w:p>
    <w:p w14:paraId="0D36A1B8" w14:textId="13EC7D42" w:rsidR="00551895" w:rsidRPr="00695EF8" w:rsidRDefault="00551895" w:rsidP="00A74426">
      <w:pPr>
        <w:pStyle w:val="ListParagraph"/>
        <w:numPr>
          <w:ilvl w:val="0"/>
          <w:numId w:val="11"/>
        </w:numPr>
        <w:ind w:hanging="720"/>
        <w:rPr>
          <w:sz w:val="24"/>
        </w:rPr>
      </w:pPr>
      <w:del w:id="29" w:author="Brandan Kearney" w:date="2022-03-07T08:07:00Z">
        <w:r w:rsidRPr="00695EF8" w:rsidDel="00BF6056">
          <w:rPr>
            <w:sz w:val="24"/>
          </w:rPr>
          <w:delText xml:space="preserve">It is hard to walk or bike </w:delText>
        </w:r>
      </w:del>
      <w:del w:id="30" w:author="Brandan Kearney" w:date="2022-03-07T08:05:00Z">
        <w:r w:rsidRPr="00695EF8" w:rsidDel="00BF6056">
          <w:rPr>
            <w:sz w:val="24"/>
          </w:rPr>
          <w:delText xml:space="preserve">around </w:delText>
        </w:r>
      </w:del>
      <w:del w:id="31" w:author="Brandan Kearney" w:date="2022-03-07T08:07:00Z">
        <w:r w:rsidRPr="00695EF8" w:rsidDel="00BF6056">
          <w:rPr>
            <w:sz w:val="24"/>
          </w:rPr>
          <w:delText>because there are busy streets, no crosswalks, or bad street lighting</w:delText>
        </w:r>
      </w:del>
      <w:ins w:id="32" w:author="Brandan Kearney" w:date="2022-03-07T08:07:00Z">
        <w:r w:rsidR="00BF6056">
          <w:rPr>
            <w:sz w:val="24"/>
          </w:rPr>
          <w:t>Streets are not safe for walking or biking</w:t>
        </w:r>
      </w:ins>
    </w:p>
    <w:p w14:paraId="03E6C7D2" w14:textId="0BE35EDA" w:rsidR="00551895" w:rsidRPr="00695EF8" w:rsidRDefault="00551895" w:rsidP="00A74426">
      <w:pPr>
        <w:pStyle w:val="ListParagraph"/>
        <w:numPr>
          <w:ilvl w:val="0"/>
          <w:numId w:val="11"/>
        </w:numPr>
        <w:ind w:hanging="720"/>
        <w:rPr>
          <w:sz w:val="24"/>
        </w:rPr>
      </w:pPr>
      <w:del w:id="33" w:author="Brandan Kearney" w:date="2022-03-07T08:05:00Z">
        <w:r w:rsidRPr="00695EF8" w:rsidDel="00BF6056">
          <w:rPr>
            <w:sz w:val="24"/>
          </w:rPr>
          <w:delText>It is easy to get to a store</w:delText>
        </w:r>
      </w:del>
      <w:ins w:id="34" w:author="Brandan Kearney" w:date="2022-03-07T08:05:00Z">
        <w:r w:rsidR="00BF6056">
          <w:rPr>
            <w:sz w:val="24"/>
          </w:rPr>
          <w:t xml:space="preserve">Too many </w:t>
        </w:r>
      </w:ins>
      <w:ins w:id="35" w:author="Brandan Kearney" w:date="2022-03-07T08:08:00Z">
        <w:r w:rsidR="00BF6056">
          <w:rPr>
            <w:sz w:val="24"/>
          </w:rPr>
          <w:t>businesses</w:t>
        </w:r>
      </w:ins>
      <w:r w:rsidRPr="00695EF8">
        <w:rPr>
          <w:sz w:val="24"/>
        </w:rPr>
        <w:t xml:space="preserve"> </w:t>
      </w:r>
      <w:del w:id="36" w:author="Brandan Kearney" w:date="2022-03-07T08:07:00Z">
        <w:r w:rsidRPr="00695EF8" w:rsidDel="00BF6056">
          <w:rPr>
            <w:sz w:val="24"/>
          </w:rPr>
          <w:delText xml:space="preserve">that </w:delText>
        </w:r>
      </w:del>
      <w:r w:rsidRPr="00695EF8">
        <w:rPr>
          <w:sz w:val="24"/>
        </w:rPr>
        <w:t>sell</w:t>
      </w:r>
      <w:del w:id="37" w:author="Brandan Kearney" w:date="2022-03-07T08:05:00Z">
        <w:r w:rsidRPr="00695EF8" w:rsidDel="00BF6056">
          <w:rPr>
            <w:sz w:val="24"/>
          </w:rPr>
          <w:delText>s</w:delText>
        </w:r>
      </w:del>
      <w:r w:rsidRPr="00695EF8">
        <w:rPr>
          <w:sz w:val="24"/>
        </w:rPr>
        <w:t xml:space="preserve"> tobacco, marijuana, alcohol</w:t>
      </w:r>
      <w:r>
        <w:rPr>
          <w:sz w:val="24"/>
        </w:rPr>
        <w:t>,</w:t>
      </w:r>
      <w:r w:rsidRPr="00695EF8">
        <w:rPr>
          <w:sz w:val="24"/>
        </w:rPr>
        <w:t xml:space="preserve"> or fast food</w:t>
      </w:r>
    </w:p>
    <w:p w14:paraId="478C6AB4" w14:textId="77777777" w:rsidR="00551895" w:rsidRPr="00695EF8" w:rsidRDefault="00551895" w:rsidP="00A74426">
      <w:pPr>
        <w:pStyle w:val="ListParagraph"/>
        <w:numPr>
          <w:ilvl w:val="0"/>
          <w:numId w:val="11"/>
        </w:numPr>
        <w:ind w:hanging="720"/>
        <w:rPr>
          <w:sz w:val="24"/>
        </w:rPr>
      </w:pPr>
      <w:r w:rsidRPr="00695EF8">
        <w:rPr>
          <w:sz w:val="24"/>
        </w:rPr>
        <w:t xml:space="preserve">People </w:t>
      </w:r>
      <w:commentRangeStart w:id="38"/>
      <w:proofErr w:type="gramStart"/>
      <w:r w:rsidRPr="00695EF8">
        <w:rPr>
          <w:sz w:val="24"/>
        </w:rPr>
        <w:t xml:space="preserve">are </w:t>
      </w:r>
      <w:r>
        <w:rPr>
          <w:sz w:val="24"/>
        </w:rPr>
        <w:t>socially separated</w:t>
      </w:r>
      <w:proofErr w:type="gramEnd"/>
      <w:r w:rsidRPr="00695EF8">
        <w:rPr>
          <w:sz w:val="24"/>
        </w:rPr>
        <w:t xml:space="preserve"> </w:t>
      </w:r>
      <w:commentRangeEnd w:id="38"/>
      <w:r w:rsidR="00BF6056">
        <w:rPr>
          <w:rStyle w:val="CommentReference"/>
        </w:rPr>
        <w:commentReference w:id="38"/>
      </w:r>
      <w:r w:rsidRPr="00695EF8">
        <w:rPr>
          <w:sz w:val="24"/>
        </w:rPr>
        <w:t>from their community</w:t>
      </w:r>
    </w:p>
    <w:p w14:paraId="70E643B2" w14:textId="77777777" w:rsidR="00551895" w:rsidRDefault="0055189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Other</w:t>
      </w:r>
      <w:r>
        <w:rPr>
          <w:sz w:val="24"/>
        </w:rPr>
        <w:t>: _______________</w:t>
      </w:r>
    </w:p>
    <w:p w14:paraId="4CBFE85E" w14:textId="77777777" w:rsidR="00C328DA" w:rsidRPr="00DD1E43" w:rsidRDefault="00C328DA" w:rsidP="00C328DA">
      <w:pPr>
        <w:pStyle w:val="ListParagraph"/>
        <w:numPr>
          <w:ilvl w:val="0"/>
          <w:numId w:val="5"/>
        </w:numPr>
        <w:rPr>
          <w:sz w:val="24"/>
        </w:rPr>
        <w:sectPr w:rsidR="00C328DA" w:rsidRPr="00DD1E43" w:rsidSect="009E3ABE">
          <w:type w:val="continuous"/>
          <w:pgSz w:w="12240" w:h="15840"/>
          <w:pgMar w:top="720" w:right="720" w:bottom="720" w:left="720" w:header="576" w:footer="576" w:gutter="0"/>
          <w:cols w:num="2" w:sep="1" w:space="720"/>
          <w:docGrid w:linePitch="360"/>
        </w:sectPr>
      </w:pPr>
    </w:p>
    <w:p w14:paraId="79423CC8" w14:textId="77777777" w:rsidR="00E946E5" w:rsidRPr="00C97204" w:rsidRDefault="00E946E5" w:rsidP="00DD1E43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lastRenderedPageBreak/>
        <w:t xml:space="preserve">For the following issues that affect health, please </w:t>
      </w:r>
      <w:r w:rsidR="00A4722A" w:rsidRPr="00C97204">
        <w:rPr>
          <w:b/>
          <w:sz w:val="24"/>
        </w:rPr>
        <w:t>circle</w:t>
      </w:r>
      <w:r w:rsidRPr="00C97204">
        <w:rPr>
          <w:b/>
          <w:sz w:val="24"/>
        </w:rPr>
        <w:t xml:space="preserve"> how </w:t>
      </w:r>
      <w:proofErr w:type="gramStart"/>
      <w:r w:rsidR="00A4722A" w:rsidRPr="00C97204">
        <w:rPr>
          <w:b/>
          <w:sz w:val="24"/>
        </w:rPr>
        <w:t>much</w:t>
      </w:r>
      <w:proofErr w:type="gramEnd"/>
      <w:r w:rsidR="00A4722A" w:rsidRPr="00C97204">
        <w:rPr>
          <w:b/>
          <w:sz w:val="24"/>
        </w:rPr>
        <w:t xml:space="preserve"> attention you think they should get in our communities </w:t>
      </w:r>
      <w:commentRangeStart w:id="39"/>
      <w:r w:rsidR="00A4722A" w:rsidRPr="00C97204">
        <w:rPr>
          <w:b/>
          <w:sz w:val="24"/>
        </w:rPr>
        <w:t xml:space="preserve">on a scale of </w:t>
      </w:r>
      <w:r w:rsidR="00A74426">
        <w:rPr>
          <w:b/>
          <w:sz w:val="24"/>
        </w:rPr>
        <w:t>least attention to most attention</w:t>
      </w:r>
      <w:commentRangeEnd w:id="39"/>
      <w:r w:rsidR="00BF6056">
        <w:rPr>
          <w:rStyle w:val="CommentReference"/>
        </w:rPr>
        <w:commentReference w:id="39"/>
      </w:r>
      <w:r w:rsidRPr="00C97204">
        <w:rPr>
          <w:b/>
          <w:sz w:val="24"/>
        </w:rPr>
        <w:t>.</w:t>
      </w:r>
      <w:r w:rsidR="007675C6" w:rsidRPr="00C97204">
        <w:rPr>
          <w:b/>
          <w:sz w:val="24"/>
        </w:rPr>
        <w:t xml:space="preserve"> </w:t>
      </w:r>
    </w:p>
    <w:p w14:paraId="7D22AE4D" w14:textId="77777777" w:rsidR="00864CE2" w:rsidRDefault="00864CE2" w:rsidP="00864CE2">
      <w:pPr>
        <w:pStyle w:val="ListParagraph"/>
        <w:ind w:left="360"/>
        <w:rPr>
          <w:sz w:val="24"/>
        </w:rPr>
      </w:pPr>
    </w:p>
    <w:tbl>
      <w:tblPr>
        <w:tblStyle w:val="LightShading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958"/>
        <w:gridCol w:w="1127"/>
        <w:gridCol w:w="1260"/>
        <w:gridCol w:w="764"/>
        <w:gridCol w:w="1255"/>
        <w:gridCol w:w="876"/>
        <w:gridCol w:w="1255"/>
        <w:gridCol w:w="821"/>
        <w:gridCol w:w="1077"/>
      </w:tblGrid>
      <w:tr w:rsidR="007675C6" w14:paraId="202AF0F2" w14:textId="77777777" w:rsidTr="00C9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685C4AC" w14:textId="77777777" w:rsidR="007675C6" w:rsidRDefault="007675C6" w:rsidP="00E946E5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9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D6C856" w14:textId="77777777" w:rsidR="007675C6" w:rsidRDefault="007675C6" w:rsidP="00E946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</w:p>
        </w:tc>
        <w:tc>
          <w:tcPr>
            <w:tcW w:w="1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D05A83" w14:textId="77777777" w:rsidR="007675C6" w:rsidRPr="007675C6" w:rsidRDefault="007675C6" w:rsidP="00E946E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2D5A8A" w14:textId="77777777" w:rsidR="007675C6" w:rsidRPr="007675C6" w:rsidRDefault="0063176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40"/>
            <w:r>
              <w:rPr>
                <w:sz w:val="24"/>
              </w:rPr>
              <w:t>Least</w:t>
            </w:r>
            <w:r w:rsidR="007675C6" w:rsidRPr="007675C6">
              <w:rPr>
                <w:sz w:val="24"/>
              </w:rPr>
              <w:t xml:space="preserve"> attention</w:t>
            </w:r>
            <w:commentRangeEnd w:id="40"/>
            <w:r w:rsidR="00DF5504">
              <w:rPr>
                <w:rStyle w:val="CommentReference"/>
                <w:b w:val="0"/>
                <w:bCs w:val="0"/>
                <w:color w:val="auto"/>
              </w:rPr>
              <w:commentReference w:id="40"/>
            </w:r>
          </w:p>
        </w:tc>
        <w:tc>
          <w:tcPr>
            <w:tcW w:w="7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F718DA" w14:textId="77777777" w:rsidR="007675C6" w:rsidRPr="007675C6" w:rsidRDefault="007675C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81504B" w14:textId="77777777" w:rsidR="007675C6" w:rsidRPr="007675C6" w:rsidRDefault="007675C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 w:rsidRPr="007675C6">
              <w:rPr>
                <w:sz w:val="24"/>
              </w:rPr>
              <w:t>Some</w:t>
            </w:r>
            <w:proofErr w:type="gramEnd"/>
            <w:r w:rsidRPr="007675C6">
              <w:rPr>
                <w:sz w:val="24"/>
              </w:rPr>
              <w:t xml:space="preserve"> attention</w:t>
            </w:r>
          </w:p>
        </w:tc>
        <w:tc>
          <w:tcPr>
            <w:tcW w:w="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F212B4" w14:textId="77777777" w:rsidR="007675C6" w:rsidRPr="007675C6" w:rsidRDefault="007675C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C46BD6" w14:textId="77777777" w:rsidR="007675C6" w:rsidRPr="007675C6" w:rsidRDefault="0063176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Most</w:t>
            </w:r>
            <w:r w:rsidR="007675C6" w:rsidRPr="007675C6">
              <w:rPr>
                <w:sz w:val="24"/>
              </w:rPr>
              <w:t xml:space="preserve"> attention</w:t>
            </w:r>
          </w:p>
        </w:tc>
        <w:tc>
          <w:tcPr>
            <w:tcW w:w="8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69F909" w14:textId="77777777" w:rsidR="007675C6" w:rsidRPr="007675C6" w:rsidRDefault="007675C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83B7B1" w14:textId="77777777" w:rsidR="007675C6" w:rsidRPr="007675C6" w:rsidRDefault="007675C6" w:rsidP="00C9720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675C6">
              <w:rPr>
                <w:sz w:val="24"/>
              </w:rPr>
              <w:t>Don’t know</w:t>
            </w:r>
          </w:p>
        </w:tc>
      </w:tr>
      <w:tr w:rsidR="00A74426" w14:paraId="696F2B61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A6A401E" w14:textId="0AE856FE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 xml:space="preserve">a. Alcohol </w:t>
            </w:r>
            <w:del w:id="41" w:author="Brandan Kearney" w:date="2022-03-07T08:10:00Z">
              <w:r w:rsidRPr="0079044D" w:rsidDel="00BF6056">
                <w:rPr>
                  <w:rFonts w:cs="Arial"/>
                  <w:color w:val="000000"/>
                  <w:sz w:val="24"/>
                  <w:szCs w:val="24"/>
                </w:rPr>
                <w:delText>ab</w:delText>
              </w:r>
            </w:del>
            <w:r w:rsidRPr="0079044D">
              <w:rPr>
                <w:rFonts w:cs="Arial"/>
                <w:color w:val="000000"/>
                <w:sz w:val="24"/>
                <w:szCs w:val="24"/>
              </w:rPr>
              <w:t>use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92A8E52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A2CE50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D18378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42"/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AD531D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45A2736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  <w:commentRangeEnd w:id="42"/>
            <w:r w:rsidR="00BF6056">
              <w:rPr>
                <w:rStyle w:val="CommentReference"/>
                <w:color w:val="auto"/>
              </w:rPr>
              <w:commentReference w:id="42"/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9EF922" w14:textId="77777777" w:rsidR="00A74426" w:rsidRPr="007675C6" w:rsidRDefault="00A74426" w:rsidP="007675C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AC883A5" w14:textId="77777777" w:rsidR="00A74426" w:rsidRPr="003A68A9" w:rsidRDefault="00A74426" w:rsidP="007675C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44E43381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68E00B4B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b. Tobacco use</w:t>
            </w:r>
          </w:p>
        </w:tc>
        <w:tc>
          <w:tcPr>
            <w:tcW w:w="1260" w:type="dxa"/>
          </w:tcPr>
          <w:p w14:paraId="761E1B07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7BFFD32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20536EEF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3BD3877D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3D0196E2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01063917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66C8EACA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50975D00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198C54B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c. Chronic disease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CD57129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3632477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D7A9DC2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402DB9E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CB00274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75B15FA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C66D8C9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4F00661D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59D7BBDD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d. Obesity</w:t>
            </w:r>
          </w:p>
        </w:tc>
        <w:tc>
          <w:tcPr>
            <w:tcW w:w="1260" w:type="dxa"/>
          </w:tcPr>
          <w:p w14:paraId="444EF895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24A34A2A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27610586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501DBE78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2020E4CD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28F652D5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0CD47E5D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7FF8C5FE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5A4671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e. Domestic violence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B4D4A12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F1F7965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580DE0D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BD361B3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7580D14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7FABE9E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96F5ABD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622D4E02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05D0B077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f. Teen pregnancy</w:t>
            </w:r>
          </w:p>
        </w:tc>
        <w:tc>
          <w:tcPr>
            <w:tcW w:w="1260" w:type="dxa"/>
          </w:tcPr>
          <w:p w14:paraId="320E7D3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70E601AA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42DAC56D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5DD4CB6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478B077A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3BAAB8D9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1F823B65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6DCB82DE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F168507" w14:textId="299BC8BD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g. Parent</w:t>
            </w:r>
            <w:ins w:id="43" w:author="Brandan Kearney" w:date="2022-03-07T08:10:00Z">
              <w:r w:rsidR="00BF6056">
                <w:rPr>
                  <w:rFonts w:cs="Arial"/>
                  <w:color w:val="000000"/>
                  <w:sz w:val="24"/>
                  <w:szCs w:val="24"/>
                </w:rPr>
                <w:t>ing</w:t>
              </w:r>
            </w:ins>
            <w:r w:rsidRPr="0079044D">
              <w:rPr>
                <w:rFonts w:cs="Arial"/>
                <w:color w:val="000000"/>
                <w:sz w:val="24"/>
                <w:szCs w:val="24"/>
              </w:rPr>
              <w:t xml:space="preserve"> education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DFA69BC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AB7257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F243937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BB3D2AA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CA59BDF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859AB3A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30ABB98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183AC411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336877E2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h. Child abuse or neglect</w:t>
            </w:r>
          </w:p>
        </w:tc>
        <w:tc>
          <w:tcPr>
            <w:tcW w:w="1260" w:type="dxa"/>
          </w:tcPr>
          <w:p w14:paraId="49CBEF0B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2F9E5FF3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69D3B6C8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7A17F7C3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0488DD45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119D4310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5922699E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0D6FA5A5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18088B5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79044D">
              <w:rPr>
                <w:rFonts w:cs="Arial"/>
                <w:color w:val="000000"/>
                <w:sz w:val="24"/>
                <w:szCs w:val="24"/>
              </w:rPr>
              <w:t>i</w:t>
            </w:r>
            <w:proofErr w:type="spellEnd"/>
            <w:r w:rsidRPr="0079044D">
              <w:rPr>
                <w:rFonts w:cs="Arial"/>
                <w:color w:val="000000"/>
                <w:sz w:val="24"/>
                <w:szCs w:val="24"/>
              </w:rPr>
              <w:t>. Child care availability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B095AFF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0F4E146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D72FED7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FA751B9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0F71B52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2DFEEF6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DF0280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6D3CD6F1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0F3266D0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commentRangeStart w:id="44"/>
            <w:r w:rsidRPr="0079044D">
              <w:rPr>
                <w:rFonts w:cs="Arial"/>
                <w:color w:val="000000"/>
                <w:sz w:val="24"/>
                <w:szCs w:val="24"/>
              </w:rPr>
              <w:t>j. Child care costs</w:t>
            </w:r>
            <w:commentRangeEnd w:id="44"/>
            <w:r w:rsidR="00BF6056">
              <w:rPr>
                <w:rStyle w:val="CommentReference"/>
                <w:b w:val="0"/>
                <w:bCs w:val="0"/>
                <w:color w:val="auto"/>
              </w:rPr>
              <w:commentReference w:id="44"/>
            </w:r>
          </w:p>
        </w:tc>
        <w:tc>
          <w:tcPr>
            <w:tcW w:w="1260" w:type="dxa"/>
          </w:tcPr>
          <w:p w14:paraId="1B9EF21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3BB901A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4380C266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3DAEAA62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70CB3795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3F2041FF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539098A5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6762452A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20ED60F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k. Afterschool activities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E36D6B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8D70497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BD7E8DA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50CBE6D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4F21D29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7558542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6E62D3D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443F3C6A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40044B74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l. Juvenile crime</w:t>
            </w:r>
          </w:p>
        </w:tc>
        <w:tc>
          <w:tcPr>
            <w:tcW w:w="1260" w:type="dxa"/>
          </w:tcPr>
          <w:p w14:paraId="7FCF69E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531E5E57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4F161C07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1E3E0C0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4D5FB64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6BE02D1C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122F8648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154894A4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8FD9A8E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m. Poverty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41F1094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6CBD32E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4718E9D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378DD1A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EC6ED8A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093785C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47D4839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5A9B62AD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1C7B1A91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n. Employment</w:t>
            </w:r>
          </w:p>
        </w:tc>
        <w:tc>
          <w:tcPr>
            <w:tcW w:w="1260" w:type="dxa"/>
          </w:tcPr>
          <w:p w14:paraId="39B6EEFD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39FB303C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74763CD8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77091C82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339792C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58E59C67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7BADEE49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5EB01922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6255FF1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o. Homelessness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2DE52E7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61F4428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8867D03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A76A4B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4991AE0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0A8F7E3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D3AAA9D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50D6863F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24C10DDC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p. Housing costs</w:t>
            </w:r>
          </w:p>
        </w:tc>
        <w:tc>
          <w:tcPr>
            <w:tcW w:w="1260" w:type="dxa"/>
          </w:tcPr>
          <w:p w14:paraId="1D3D88F7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5CBC2F9D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3A7B899B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305AC48B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2532DC0B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2B3059C7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78F10194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24406E19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0E905EA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 xml:space="preserve">q. </w:t>
            </w:r>
            <w:commentRangeStart w:id="45"/>
            <w:r w:rsidRPr="0079044D">
              <w:rPr>
                <w:rFonts w:cs="Arial"/>
                <w:color w:val="000000"/>
                <w:sz w:val="24"/>
                <w:szCs w:val="24"/>
              </w:rPr>
              <w:t>Safe communities</w:t>
            </w:r>
            <w:commentRangeEnd w:id="45"/>
            <w:r w:rsidR="00BF6056">
              <w:rPr>
                <w:rStyle w:val="CommentReference"/>
                <w:b w:val="0"/>
                <w:bCs w:val="0"/>
                <w:color w:val="auto"/>
              </w:rPr>
              <w:commentReference w:id="45"/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694B27C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8FF5AB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AD08AEB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6E457E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A6CD0CE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B936D76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1DB4706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7BCCCE4F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56CC8268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r. Transportation</w:t>
            </w:r>
          </w:p>
        </w:tc>
        <w:tc>
          <w:tcPr>
            <w:tcW w:w="1260" w:type="dxa"/>
          </w:tcPr>
          <w:p w14:paraId="7EB3BB0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5019EC6E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0D90148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6B6F327D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23F0C3E6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669803FA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70DD7B37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020B4BA3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B13AB1A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s. Food insecurity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C97EEC5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BAFCBD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22AD903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0D3F187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DE58CAE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A52B15F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16B7243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0940DAF0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066150C9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t. Environmental issues</w:t>
            </w:r>
          </w:p>
        </w:tc>
        <w:tc>
          <w:tcPr>
            <w:tcW w:w="1260" w:type="dxa"/>
          </w:tcPr>
          <w:p w14:paraId="5E64D4B6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5D412299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26D925FE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7393560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7657C20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1FBA5F3B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4BE41D32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7D459E80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81BDF83" w14:textId="77777777" w:rsidR="00A74426" w:rsidRPr="0079044D" w:rsidRDefault="00A74426" w:rsidP="00F567F2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u. Literacy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05A7285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8E80833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88F42A0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AFBE1E5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C15EC0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00BA5B9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9E18F5D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2344680C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72DE8BC8" w14:textId="7C53ABC3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 xml:space="preserve">v. K-12 </w:t>
            </w:r>
            <w:del w:id="46" w:author="Brandan Kearney" w:date="2022-03-07T08:12:00Z">
              <w:r w:rsidRPr="0079044D" w:rsidDel="00BF6056">
                <w:rPr>
                  <w:rFonts w:cs="Arial"/>
                  <w:color w:val="000000"/>
                  <w:sz w:val="24"/>
                  <w:szCs w:val="24"/>
                </w:rPr>
                <w:delText>Education</w:delText>
              </w:r>
            </w:del>
            <w:ins w:id="47" w:author="Brandan Kearney" w:date="2022-03-07T08:12:00Z">
              <w:r w:rsidR="00BF6056">
                <w:rPr>
                  <w:rFonts w:cs="Arial"/>
                  <w:color w:val="000000"/>
                  <w:sz w:val="24"/>
                  <w:szCs w:val="24"/>
                </w:rPr>
                <w:t>e</w:t>
              </w:r>
              <w:r w:rsidR="00BF6056" w:rsidRPr="0079044D">
                <w:rPr>
                  <w:rFonts w:cs="Arial"/>
                  <w:color w:val="000000"/>
                  <w:sz w:val="24"/>
                  <w:szCs w:val="24"/>
                </w:rPr>
                <w:t>ducation</w:t>
              </w:r>
            </w:ins>
          </w:p>
        </w:tc>
        <w:tc>
          <w:tcPr>
            <w:tcW w:w="1260" w:type="dxa"/>
          </w:tcPr>
          <w:p w14:paraId="5EA57E73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0DF0F94B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70985ADB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1FE26EA2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4CBB060E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3DE432AF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7679371E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58EAACD3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2584870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w. Higher education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FDFAD6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30B4106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1CA5468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A14C95C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1A7DB561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3A40461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2648FBA5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36D36BF2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3DF50A39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x. Access to medical care</w:t>
            </w:r>
          </w:p>
        </w:tc>
        <w:tc>
          <w:tcPr>
            <w:tcW w:w="1260" w:type="dxa"/>
          </w:tcPr>
          <w:p w14:paraId="7C95F1F0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1F6F7E19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13454CF1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64A57471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3A710A6A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1DA9458C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01DDD8D1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4643FC97" w14:textId="77777777" w:rsidTr="00A74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7E0E839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y. Access to dental care</w:t>
            </w: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A39C439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299FAA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8DF183F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B1FA68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03E0599A" w14:textId="77777777" w:rsidR="00A74426" w:rsidRDefault="00A74426" w:rsidP="00A744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0DA190C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9FFD2BA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  <w:tr w:rsidR="00A74426" w14:paraId="38CDB7B4" w14:textId="77777777" w:rsidTr="00C9720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gridSpan w:val="3"/>
          </w:tcPr>
          <w:p w14:paraId="393E1096" w14:textId="77777777" w:rsidR="00A74426" w:rsidRPr="0079044D" w:rsidRDefault="00A74426">
            <w:pPr>
              <w:rPr>
                <w:rFonts w:cs="Arial"/>
                <w:color w:val="000000"/>
                <w:sz w:val="24"/>
                <w:szCs w:val="24"/>
              </w:rPr>
            </w:pPr>
            <w:r w:rsidRPr="0079044D">
              <w:rPr>
                <w:rFonts w:cs="Arial"/>
                <w:color w:val="000000"/>
                <w:sz w:val="24"/>
                <w:szCs w:val="24"/>
              </w:rPr>
              <w:t>z. Access to mental health care</w:t>
            </w:r>
          </w:p>
        </w:tc>
        <w:tc>
          <w:tcPr>
            <w:tcW w:w="1260" w:type="dxa"/>
          </w:tcPr>
          <w:p w14:paraId="1D0F1B4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764" w:type="dxa"/>
          </w:tcPr>
          <w:p w14:paraId="6795D232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79ADC7D7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76" w:type="dxa"/>
          </w:tcPr>
          <w:p w14:paraId="1AD870BA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1255" w:type="dxa"/>
          </w:tcPr>
          <w:p w14:paraId="7C695F84" w14:textId="77777777" w:rsidR="00A74426" w:rsidRDefault="00A74426" w:rsidP="00A7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42F">
              <w:rPr>
                <w:rFonts w:ascii="Courier New" w:hAnsi="Courier New" w:cs="Courier New"/>
                <w:sz w:val="32"/>
                <w:szCs w:val="32"/>
              </w:rPr>
              <w:t>□</w:t>
            </w:r>
          </w:p>
        </w:tc>
        <w:tc>
          <w:tcPr>
            <w:tcW w:w="821" w:type="dxa"/>
          </w:tcPr>
          <w:p w14:paraId="718243E2" w14:textId="77777777" w:rsidR="00A74426" w:rsidRPr="007675C6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77" w:type="dxa"/>
          </w:tcPr>
          <w:p w14:paraId="2D733BE6" w14:textId="77777777" w:rsidR="00A74426" w:rsidRPr="003A68A9" w:rsidRDefault="00A74426" w:rsidP="0079044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68A9">
              <w:rPr>
                <w:rFonts w:ascii="Courier New" w:hAnsi="Courier New" w:cs="Courier New"/>
                <w:sz w:val="28"/>
              </w:rPr>
              <w:t>□</w:t>
            </w:r>
          </w:p>
        </w:tc>
      </w:tr>
    </w:tbl>
    <w:p w14:paraId="470D435D" w14:textId="77777777" w:rsidR="00E946E5" w:rsidRPr="00E946E5" w:rsidRDefault="00E946E5" w:rsidP="00E946E5">
      <w:pPr>
        <w:pStyle w:val="ListParagraph"/>
        <w:ind w:left="360"/>
        <w:rPr>
          <w:i/>
          <w:sz w:val="24"/>
        </w:rPr>
      </w:pPr>
    </w:p>
    <w:p w14:paraId="62DE31DB" w14:textId="77777777" w:rsidR="00E946E5" w:rsidRDefault="00E946E5" w:rsidP="00B837C2">
      <w:pPr>
        <w:pStyle w:val="ListParagraph"/>
        <w:ind w:left="360"/>
        <w:rPr>
          <w:sz w:val="24"/>
        </w:rPr>
        <w:sectPr w:rsidR="00E946E5" w:rsidSect="0055189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012B8E0E" w14:textId="77777777" w:rsidR="00C328DA" w:rsidRDefault="00C328DA">
      <w:pPr>
        <w:rPr>
          <w:sz w:val="24"/>
        </w:rPr>
      </w:pPr>
      <w:r>
        <w:rPr>
          <w:sz w:val="24"/>
        </w:rPr>
        <w:br w:type="page"/>
      </w:r>
    </w:p>
    <w:p w14:paraId="7EF56D59" w14:textId="77777777" w:rsidR="00C328DA" w:rsidRDefault="00C328DA" w:rsidP="002138BA">
      <w:pPr>
        <w:rPr>
          <w:sz w:val="24"/>
        </w:rPr>
        <w:sectPr w:rsidR="00C328DA" w:rsidSect="00551895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2870ED5D" w14:textId="77777777" w:rsidR="006732A2" w:rsidRPr="00C97204" w:rsidRDefault="002138BA" w:rsidP="002138BA">
      <w:pPr>
        <w:rPr>
          <w:b/>
          <w:sz w:val="24"/>
        </w:rPr>
      </w:pPr>
      <w:r w:rsidRPr="00C97204">
        <w:rPr>
          <w:b/>
          <w:sz w:val="24"/>
        </w:rPr>
        <w:lastRenderedPageBreak/>
        <w:t>Questions about you:</w:t>
      </w:r>
    </w:p>
    <w:p w14:paraId="0F4EDBBC" w14:textId="476D5716" w:rsidR="00C8753A" w:rsidRPr="00C97204" w:rsidRDefault="00C97204" w:rsidP="00C8753A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What is your </w:t>
      </w:r>
      <w:del w:id="48" w:author="Brandan Kearney" w:date="2022-03-07T08:14:00Z">
        <w:r w:rsidDel="00BF6056">
          <w:rPr>
            <w:b/>
            <w:sz w:val="24"/>
          </w:rPr>
          <w:delText xml:space="preserve">zip </w:delText>
        </w:r>
      </w:del>
      <w:ins w:id="49" w:author="Brandan Kearney" w:date="2022-03-07T08:14:00Z">
        <w:r w:rsidR="00BF6056">
          <w:rPr>
            <w:b/>
            <w:sz w:val="24"/>
          </w:rPr>
          <w:t xml:space="preserve">ZIP </w:t>
        </w:r>
      </w:ins>
      <w:r>
        <w:rPr>
          <w:b/>
          <w:sz w:val="24"/>
        </w:rPr>
        <w:t>code</w:t>
      </w:r>
      <w:r w:rsidR="002270D0">
        <w:rPr>
          <w:b/>
          <w:sz w:val="24"/>
        </w:rPr>
        <w:t>?</w:t>
      </w:r>
      <w:r>
        <w:rPr>
          <w:b/>
          <w:sz w:val="24"/>
        </w:rPr>
        <w:t xml:space="preserve"> _______________</w:t>
      </w:r>
    </w:p>
    <w:p w14:paraId="5F5071B1" w14:textId="77777777" w:rsidR="006732A2" w:rsidRDefault="006732A2" w:rsidP="006732A2">
      <w:pPr>
        <w:pStyle w:val="ListParagraph"/>
        <w:ind w:left="360"/>
        <w:rPr>
          <w:sz w:val="24"/>
        </w:rPr>
      </w:pPr>
    </w:p>
    <w:p w14:paraId="2C268E8F" w14:textId="77777777" w:rsidR="007F2BCB" w:rsidRDefault="007F2BCB" w:rsidP="007F2BCB">
      <w:pPr>
        <w:pStyle w:val="ListParagraph"/>
        <w:ind w:left="360"/>
        <w:rPr>
          <w:sz w:val="24"/>
        </w:rPr>
      </w:pPr>
    </w:p>
    <w:p w14:paraId="5E37D612" w14:textId="77777777" w:rsidR="00B822A3" w:rsidRPr="00C97204" w:rsidRDefault="00B822A3" w:rsidP="00C8753A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What county do you live in?</w:t>
      </w:r>
    </w:p>
    <w:p w14:paraId="1F1C4D61" w14:textId="77777777" w:rsidR="00B822A3" w:rsidRDefault="00B822A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Linn</w:t>
      </w:r>
    </w:p>
    <w:p w14:paraId="1BD137BD" w14:textId="77777777" w:rsidR="00B822A3" w:rsidRDefault="00B822A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Benton</w:t>
      </w:r>
    </w:p>
    <w:p w14:paraId="44541BA9" w14:textId="77777777" w:rsidR="00B822A3" w:rsidRDefault="00B822A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Lincoln</w:t>
      </w:r>
    </w:p>
    <w:p w14:paraId="69B5FF9A" w14:textId="77777777" w:rsidR="00B822A3" w:rsidRDefault="00B822A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Another county</w:t>
      </w:r>
      <w:r w:rsidR="004A55FC">
        <w:rPr>
          <w:sz w:val="24"/>
        </w:rPr>
        <w:t>: _______________</w:t>
      </w:r>
    </w:p>
    <w:p w14:paraId="061BB5A7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7014810F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5DA821E5" w14:textId="77777777" w:rsidR="00B822A3" w:rsidRPr="00C97204" w:rsidRDefault="00485CAC" w:rsidP="00485CAC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50"/>
      <w:r w:rsidRPr="00C97204">
        <w:rPr>
          <w:b/>
          <w:sz w:val="24"/>
        </w:rPr>
        <w:t>Do you live in a city</w:t>
      </w:r>
      <w:r w:rsidR="00162A37" w:rsidRPr="00C97204">
        <w:rPr>
          <w:b/>
          <w:sz w:val="24"/>
        </w:rPr>
        <w:t>, in</w:t>
      </w:r>
      <w:r w:rsidRPr="00C97204">
        <w:rPr>
          <w:b/>
          <w:sz w:val="24"/>
        </w:rPr>
        <w:t xml:space="preserve"> a town, or</w:t>
      </w:r>
      <w:r w:rsidR="00440140" w:rsidRPr="00C97204">
        <w:rPr>
          <w:b/>
          <w:sz w:val="24"/>
        </w:rPr>
        <w:t xml:space="preserve"> in</w:t>
      </w:r>
      <w:r w:rsidRPr="00C97204">
        <w:rPr>
          <w:b/>
          <w:sz w:val="24"/>
        </w:rPr>
        <w:t xml:space="preserve"> a rural area?</w:t>
      </w:r>
      <w:commentRangeEnd w:id="50"/>
      <w:r w:rsidR="00BF6056">
        <w:rPr>
          <w:rStyle w:val="CommentReference"/>
        </w:rPr>
        <w:commentReference w:id="50"/>
      </w:r>
    </w:p>
    <w:p w14:paraId="16293B5D" w14:textId="77777777" w:rsidR="00485CAC" w:rsidRDefault="00162A3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City</w:t>
      </w:r>
    </w:p>
    <w:p w14:paraId="46D72B36" w14:textId="77777777" w:rsidR="00162A37" w:rsidRDefault="00162A3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Town</w:t>
      </w:r>
    </w:p>
    <w:p w14:paraId="47A19AF2" w14:textId="77777777" w:rsidR="00485CAC" w:rsidRDefault="00485CAC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Rural area</w:t>
      </w:r>
    </w:p>
    <w:p w14:paraId="1DC21813" w14:textId="77777777" w:rsidR="007F2BCB" w:rsidRDefault="007F2BCB" w:rsidP="007F2BCB">
      <w:pPr>
        <w:pStyle w:val="ListParagraph"/>
        <w:ind w:left="360"/>
        <w:rPr>
          <w:sz w:val="24"/>
        </w:rPr>
      </w:pPr>
    </w:p>
    <w:p w14:paraId="3A22426E" w14:textId="77777777" w:rsidR="007F2BCB" w:rsidRDefault="007F2BCB" w:rsidP="007F2BCB">
      <w:pPr>
        <w:pStyle w:val="ListParagraph"/>
        <w:ind w:left="360"/>
        <w:rPr>
          <w:sz w:val="24"/>
        </w:rPr>
      </w:pPr>
    </w:p>
    <w:p w14:paraId="4F5B5246" w14:textId="77777777" w:rsidR="00C8753A" w:rsidRPr="00C97204" w:rsidRDefault="00C8753A" w:rsidP="00C8753A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How old are you?</w:t>
      </w:r>
    </w:p>
    <w:p w14:paraId="7D7018E0" w14:textId="740C880C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del w:id="51" w:author="Brandan Kearney" w:date="2022-03-07T08:17:00Z">
        <w:r w:rsidRPr="00695EF8" w:rsidDel="00BF6056">
          <w:rPr>
            <w:sz w:val="24"/>
          </w:rPr>
          <w:delText xml:space="preserve">Under 18 </w:delText>
        </w:r>
      </w:del>
      <w:del w:id="52" w:author="Brandan Kearney" w:date="2022-03-07T08:16:00Z">
        <w:r w:rsidRPr="00695EF8" w:rsidDel="00BF6056">
          <w:rPr>
            <w:sz w:val="24"/>
          </w:rPr>
          <w:delText>years old</w:delText>
        </w:r>
      </w:del>
      <w:ins w:id="53" w:author="Brandan Kearney" w:date="2022-03-07T08:17:00Z">
        <w:r w:rsidR="00BF6056">
          <w:rPr>
            <w:sz w:val="24"/>
          </w:rPr>
          <w:t>17 or younger</w:t>
        </w:r>
      </w:ins>
    </w:p>
    <w:p w14:paraId="50773439" w14:textId="1B4591B2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 xml:space="preserve">18 to 24 </w:t>
      </w:r>
      <w:del w:id="54" w:author="Brandan Kearney" w:date="2022-03-07T08:16:00Z">
        <w:r w:rsidRPr="00695EF8" w:rsidDel="00BF6056">
          <w:rPr>
            <w:sz w:val="24"/>
          </w:rPr>
          <w:delText>years old</w:delText>
        </w:r>
      </w:del>
    </w:p>
    <w:p w14:paraId="081B4973" w14:textId="25143E35" w:rsidR="00C8753A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25 to 4</w:t>
      </w:r>
      <w:r w:rsidR="00C8753A" w:rsidRPr="00695EF8">
        <w:rPr>
          <w:sz w:val="24"/>
        </w:rPr>
        <w:t xml:space="preserve">4 </w:t>
      </w:r>
      <w:del w:id="55" w:author="Brandan Kearney" w:date="2022-03-07T08:16:00Z">
        <w:r w:rsidR="00C8753A" w:rsidRPr="00695EF8" w:rsidDel="00BF6056">
          <w:rPr>
            <w:sz w:val="24"/>
          </w:rPr>
          <w:delText>years old</w:delText>
        </w:r>
      </w:del>
    </w:p>
    <w:p w14:paraId="19DD72FB" w14:textId="5CC2BD87" w:rsidR="00C8753A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45 to 6</w:t>
      </w:r>
      <w:r w:rsidR="00C8753A" w:rsidRPr="00695EF8">
        <w:rPr>
          <w:sz w:val="24"/>
        </w:rPr>
        <w:t xml:space="preserve">4 </w:t>
      </w:r>
      <w:del w:id="56" w:author="Brandan Kearney" w:date="2022-03-07T08:16:00Z">
        <w:r w:rsidR="00C8753A" w:rsidRPr="00695EF8" w:rsidDel="00BF6056">
          <w:rPr>
            <w:sz w:val="24"/>
          </w:rPr>
          <w:delText>years old</w:delText>
        </w:r>
      </w:del>
    </w:p>
    <w:p w14:paraId="5F90D57B" w14:textId="5EBA9B52" w:rsidR="00C8753A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65 to 8</w:t>
      </w:r>
      <w:r w:rsidR="00C8753A" w:rsidRPr="00695EF8">
        <w:rPr>
          <w:sz w:val="24"/>
        </w:rPr>
        <w:t xml:space="preserve">4 </w:t>
      </w:r>
      <w:del w:id="57" w:author="Brandan Kearney" w:date="2022-03-07T08:16:00Z">
        <w:r w:rsidR="00C8753A" w:rsidRPr="00695EF8" w:rsidDel="00BF6056">
          <w:rPr>
            <w:sz w:val="24"/>
          </w:rPr>
          <w:delText>years old</w:delText>
        </w:r>
      </w:del>
    </w:p>
    <w:p w14:paraId="525AC8C4" w14:textId="12A958F0" w:rsidR="007F2BCB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8</w:t>
      </w:r>
      <w:r w:rsidR="00C8753A" w:rsidRPr="00695EF8">
        <w:rPr>
          <w:sz w:val="24"/>
        </w:rPr>
        <w:t xml:space="preserve">5 </w:t>
      </w:r>
      <w:del w:id="58" w:author="Brandan Kearney" w:date="2022-03-07T08:17:00Z">
        <w:r w:rsidDel="00BF6056">
          <w:rPr>
            <w:sz w:val="24"/>
          </w:rPr>
          <w:delText xml:space="preserve">years </w:delText>
        </w:r>
      </w:del>
      <w:r>
        <w:rPr>
          <w:sz w:val="24"/>
        </w:rPr>
        <w:t>or older</w:t>
      </w:r>
    </w:p>
    <w:p w14:paraId="7FD4F56B" w14:textId="77777777" w:rsidR="00C97204" w:rsidRDefault="00C97204" w:rsidP="00C97204">
      <w:pPr>
        <w:pStyle w:val="ListParagraph"/>
        <w:ind w:left="1080"/>
        <w:rPr>
          <w:sz w:val="24"/>
        </w:rPr>
      </w:pPr>
    </w:p>
    <w:p w14:paraId="27D8117E" w14:textId="77777777" w:rsidR="00C97204" w:rsidRDefault="00C97204" w:rsidP="00C97204">
      <w:pPr>
        <w:pStyle w:val="ListParagraph"/>
        <w:ind w:left="1080"/>
        <w:rPr>
          <w:sz w:val="24"/>
        </w:rPr>
      </w:pPr>
    </w:p>
    <w:p w14:paraId="2723DFEC" w14:textId="77777777" w:rsidR="00C97204" w:rsidRPr="00C97204" w:rsidRDefault="00C97204" w:rsidP="00C97204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What language do you usually speak at home?</w:t>
      </w:r>
    </w:p>
    <w:p w14:paraId="26522FB6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English</w:t>
      </w:r>
    </w:p>
    <w:p w14:paraId="39FD1DD4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Spanish</w:t>
      </w:r>
    </w:p>
    <w:p w14:paraId="3E6E1725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Arabic</w:t>
      </w:r>
    </w:p>
    <w:p w14:paraId="207ACB13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Chinese</w:t>
      </w:r>
    </w:p>
    <w:p w14:paraId="21CD4935" w14:textId="77777777" w:rsidR="00C97204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Korean</w:t>
      </w:r>
    </w:p>
    <w:p w14:paraId="5B7E3DA9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Russian</w:t>
      </w:r>
    </w:p>
    <w:p w14:paraId="15105A35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Another language</w:t>
      </w:r>
      <w:r>
        <w:rPr>
          <w:sz w:val="24"/>
        </w:rPr>
        <w:t>: ________________</w:t>
      </w:r>
    </w:p>
    <w:p w14:paraId="2F61669E" w14:textId="77777777" w:rsidR="00C97204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Prefer not to answer</w:t>
      </w:r>
    </w:p>
    <w:p w14:paraId="46AA7A30" w14:textId="77777777" w:rsidR="00C97204" w:rsidRPr="00695EF8" w:rsidRDefault="00C97204" w:rsidP="00C97204">
      <w:pPr>
        <w:pStyle w:val="ListParagraph"/>
        <w:numPr>
          <w:ilvl w:val="0"/>
          <w:numId w:val="4"/>
        </w:numPr>
        <w:rPr>
          <w:sz w:val="24"/>
        </w:rPr>
      </w:pPr>
      <w:r w:rsidRPr="00C97204">
        <w:rPr>
          <w:b/>
          <w:sz w:val="24"/>
        </w:rPr>
        <w:t>What is your race or ethnicity?</w:t>
      </w:r>
      <w:r w:rsidRPr="00695EF8">
        <w:rPr>
          <w:sz w:val="24"/>
        </w:rPr>
        <w:t xml:space="preserve">  </w:t>
      </w:r>
      <w:r>
        <w:rPr>
          <w:sz w:val="24"/>
        </w:rPr>
        <w:t>(</w:t>
      </w:r>
      <w:r w:rsidRPr="00695EF8">
        <w:rPr>
          <w:sz w:val="24"/>
        </w:rPr>
        <w:t xml:space="preserve">You may </w:t>
      </w:r>
      <w:r>
        <w:rPr>
          <w:sz w:val="24"/>
        </w:rPr>
        <w:t>choose</w:t>
      </w:r>
      <w:r w:rsidRPr="00695EF8">
        <w:rPr>
          <w:sz w:val="24"/>
        </w:rPr>
        <w:t xml:space="preserve"> more than one </w:t>
      </w:r>
      <w:r>
        <w:rPr>
          <w:sz w:val="24"/>
        </w:rPr>
        <w:t>response and you may give more detail</w:t>
      </w:r>
      <w:r w:rsidRPr="00695EF8">
        <w:rPr>
          <w:sz w:val="24"/>
        </w:rPr>
        <w:t xml:space="preserve"> </w:t>
      </w:r>
      <w:r>
        <w:rPr>
          <w:sz w:val="24"/>
        </w:rPr>
        <w:t>if you want)</w:t>
      </w:r>
    </w:p>
    <w:p w14:paraId="151E6586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African American or Black</w:t>
      </w:r>
    </w:p>
    <w:p w14:paraId="4A29703D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American Indian or Alaskan Native</w:t>
      </w:r>
    </w:p>
    <w:p w14:paraId="32C3B498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Asian</w:t>
      </w:r>
    </w:p>
    <w:p w14:paraId="18F3FC4B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Pacific Islander</w:t>
      </w:r>
    </w:p>
    <w:p w14:paraId="63229140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White or Caucasian</w:t>
      </w:r>
    </w:p>
    <w:p w14:paraId="402B3372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Hispanic or Latino</w:t>
      </w:r>
    </w:p>
    <w:p w14:paraId="5461652B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Middle Eastern, North African, or Arab</w:t>
      </w:r>
    </w:p>
    <w:p w14:paraId="37730AC6" w14:textId="77777777" w:rsidR="00C97204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Another race or ethnicity</w:t>
      </w:r>
    </w:p>
    <w:p w14:paraId="537113D6" w14:textId="77777777" w:rsidR="00C97204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Prefer not to answer</w:t>
      </w:r>
    </w:p>
    <w:p w14:paraId="3412E4A4" w14:textId="77777777" w:rsidR="00C97204" w:rsidRDefault="00C97204" w:rsidP="00C97204">
      <w:pPr>
        <w:ind w:left="720"/>
        <w:rPr>
          <w:sz w:val="24"/>
        </w:rPr>
      </w:pPr>
      <w:r w:rsidRPr="00DD1E43">
        <w:rPr>
          <w:sz w:val="24"/>
        </w:rPr>
        <w:t>More detail: _________________</w:t>
      </w:r>
    </w:p>
    <w:p w14:paraId="53DA30A2" w14:textId="77777777" w:rsidR="00C97204" w:rsidRPr="00DD1E43" w:rsidRDefault="00C97204" w:rsidP="00C97204">
      <w:pPr>
        <w:ind w:left="720"/>
        <w:rPr>
          <w:sz w:val="24"/>
        </w:rPr>
      </w:pPr>
    </w:p>
    <w:p w14:paraId="74889482" w14:textId="77777777" w:rsidR="00C8753A" w:rsidRPr="00C97204" w:rsidRDefault="00C8753A" w:rsidP="00C8753A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59"/>
      <w:r w:rsidRPr="00C97204">
        <w:rPr>
          <w:b/>
          <w:sz w:val="24"/>
        </w:rPr>
        <w:t>What is your gender or gender identity?</w:t>
      </w:r>
      <w:commentRangeEnd w:id="59"/>
      <w:r w:rsidR="00BF6056">
        <w:rPr>
          <w:rStyle w:val="CommentReference"/>
        </w:rPr>
        <w:commentReference w:id="59"/>
      </w:r>
    </w:p>
    <w:p w14:paraId="36B64161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Male</w:t>
      </w:r>
    </w:p>
    <w:p w14:paraId="08F6ED59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b/>
          <w:sz w:val="24"/>
        </w:rPr>
      </w:pPr>
      <w:r w:rsidRPr="00695EF8">
        <w:rPr>
          <w:sz w:val="24"/>
        </w:rPr>
        <w:t>Female</w:t>
      </w:r>
    </w:p>
    <w:p w14:paraId="03FC3146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b/>
          <w:sz w:val="24"/>
        </w:rPr>
      </w:pPr>
      <w:r w:rsidRPr="00695EF8">
        <w:rPr>
          <w:sz w:val="24"/>
        </w:rPr>
        <w:t>Transgender</w:t>
      </w:r>
    </w:p>
    <w:p w14:paraId="7CFAF7E8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Another gender</w:t>
      </w:r>
      <w:r w:rsidR="00990E87">
        <w:rPr>
          <w:sz w:val="24"/>
        </w:rPr>
        <w:t>: _______________</w:t>
      </w:r>
    </w:p>
    <w:p w14:paraId="4305894D" w14:textId="77777777" w:rsid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Prefer not to answer</w:t>
      </w:r>
    </w:p>
    <w:p w14:paraId="467118ED" w14:textId="77777777" w:rsidR="009E3ABE" w:rsidRDefault="009E3ABE" w:rsidP="007F2BCB">
      <w:pPr>
        <w:pStyle w:val="ListParagraph"/>
        <w:ind w:left="1080"/>
        <w:rPr>
          <w:sz w:val="24"/>
        </w:rPr>
      </w:pPr>
    </w:p>
    <w:p w14:paraId="7BD620A6" w14:textId="77777777" w:rsidR="00E74FED" w:rsidRDefault="00E74FED" w:rsidP="007F2BCB">
      <w:pPr>
        <w:pStyle w:val="ListParagraph"/>
        <w:ind w:left="1080"/>
        <w:rPr>
          <w:sz w:val="24"/>
        </w:rPr>
      </w:pPr>
    </w:p>
    <w:p w14:paraId="60AF775D" w14:textId="77777777" w:rsidR="00C8753A" w:rsidRPr="00C97204" w:rsidRDefault="00C8753A" w:rsidP="00C8753A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Are you</w:t>
      </w:r>
      <w:r w:rsidR="00ED2731" w:rsidRPr="00C97204">
        <w:rPr>
          <w:b/>
          <w:sz w:val="24"/>
        </w:rPr>
        <w:t>:</w:t>
      </w:r>
    </w:p>
    <w:p w14:paraId="46831CC0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Straight/Heterosexual</w:t>
      </w:r>
    </w:p>
    <w:p w14:paraId="2EF2D628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Gay or Lesbian</w:t>
      </w:r>
    </w:p>
    <w:p w14:paraId="350E7F4B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proofErr w:type="gramStart"/>
      <w:r w:rsidRPr="00695EF8">
        <w:rPr>
          <w:sz w:val="24"/>
        </w:rPr>
        <w:t>Bisexual</w:t>
      </w:r>
      <w:proofErr w:type="gramEnd"/>
    </w:p>
    <w:p w14:paraId="08363405" w14:textId="77777777" w:rsidR="00E82D86" w:rsidRDefault="007F2BCB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C97204">
        <w:rPr>
          <w:sz w:val="24"/>
        </w:rPr>
        <w:t>Another sexual</w:t>
      </w:r>
    </w:p>
    <w:p w14:paraId="22765A24" w14:textId="77777777" w:rsidR="00C8753A" w:rsidRPr="00C97204" w:rsidRDefault="00C8753A" w:rsidP="00E82D86">
      <w:pPr>
        <w:pStyle w:val="ListParagraph"/>
        <w:ind w:left="1080"/>
        <w:rPr>
          <w:sz w:val="24"/>
        </w:rPr>
      </w:pPr>
      <w:r w:rsidRPr="00C97204">
        <w:rPr>
          <w:sz w:val="24"/>
        </w:rPr>
        <w:t>orientation</w:t>
      </w:r>
      <w:r w:rsidR="007F2BCB" w:rsidRPr="00C97204">
        <w:rPr>
          <w:sz w:val="24"/>
        </w:rPr>
        <w:t>: __________</w:t>
      </w:r>
      <w:r w:rsidR="00E82D86">
        <w:rPr>
          <w:sz w:val="24"/>
        </w:rPr>
        <w:t>_________</w:t>
      </w:r>
    </w:p>
    <w:p w14:paraId="316CE501" w14:textId="77777777" w:rsidR="00755F39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Prefer not to answer</w:t>
      </w:r>
    </w:p>
    <w:p w14:paraId="399A2D9B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6AD46FC5" w14:textId="77777777" w:rsidR="007F2BCB" w:rsidRPr="00ED2731" w:rsidRDefault="007F2BCB" w:rsidP="007F2BCB">
      <w:pPr>
        <w:pStyle w:val="ListParagraph"/>
        <w:ind w:left="1080"/>
        <w:rPr>
          <w:sz w:val="24"/>
        </w:rPr>
      </w:pPr>
    </w:p>
    <w:p w14:paraId="72D0B7F3" w14:textId="77777777" w:rsidR="009E3ABE" w:rsidRPr="00C97204" w:rsidRDefault="009E3ABE" w:rsidP="009E3AB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Are there children under 18 living with you</w:t>
      </w:r>
      <w:r w:rsidRPr="00C97204">
        <w:rPr>
          <w:b/>
          <w:sz w:val="24"/>
        </w:rPr>
        <w:t>?</w:t>
      </w:r>
    </w:p>
    <w:p w14:paraId="4C2DC7F5" w14:textId="77777777" w:rsidR="009E3ABE" w:rsidRDefault="009E3AB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Yes</w:t>
      </w:r>
    </w:p>
    <w:p w14:paraId="135CE463" w14:textId="77777777" w:rsidR="009E3ABE" w:rsidRDefault="009E3AB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No</w:t>
      </w:r>
    </w:p>
    <w:p w14:paraId="6DB27065" w14:textId="77777777" w:rsidR="002F1E1F" w:rsidRDefault="002F1E1F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Prefer not to answer</w:t>
      </w:r>
    </w:p>
    <w:p w14:paraId="718EC900" w14:textId="77777777" w:rsidR="009E3ABE" w:rsidRDefault="009E3ABE">
      <w:pPr>
        <w:rPr>
          <w:b/>
          <w:sz w:val="24"/>
        </w:rPr>
      </w:pPr>
      <w:r>
        <w:rPr>
          <w:b/>
          <w:sz w:val="24"/>
        </w:rPr>
        <w:br w:type="page"/>
      </w:r>
    </w:p>
    <w:p w14:paraId="0DC1FE03" w14:textId="77777777" w:rsidR="00C8753A" w:rsidRPr="00C97204" w:rsidRDefault="00C8753A" w:rsidP="00C8753A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lastRenderedPageBreak/>
        <w:t xml:space="preserve">How </w:t>
      </w:r>
      <w:proofErr w:type="gramStart"/>
      <w:r w:rsidRPr="00C97204">
        <w:rPr>
          <w:b/>
          <w:sz w:val="24"/>
        </w:rPr>
        <w:t>much</w:t>
      </w:r>
      <w:proofErr w:type="gramEnd"/>
      <w:r w:rsidRPr="00C97204">
        <w:rPr>
          <w:b/>
          <w:sz w:val="24"/>
        </w:rPr>
        <w:t xml:space="preserve"> money does your family or household make each year</w:t>
      </w:r>
      <w:r w:rsidR="00ED2731" w:rsidRPr="00C97204">
        <w:rPr>
          <w:b/>
          <w:sz w:val="24"/>
        </w:rPr>
        <w:t xml:space="preserve"> </w:t>
      </w:r>
      <w:r w:rsidR="009E0BFC" w:rsidRPr="00C97204">
        <w:rPr>
          <w:b/>
          <w:sz w:val="24"/>
        </w:rPr>
        <w:t>before taxes</w:t>
      </w:r>
      <w:r w:rsidRPr="00C97204">
        <w:rPr>
          <w:b/>
          <w:sz w:val="24"/>
        </w:rPr>
        <w:t>?</w:t>
      </w:r>
    </w:p>
    <w:p w14:paraId="663A7A0D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Less than $20,000</w:t>
      </w:r>
    </w:p>
    <w:p w14:paraId="6C693111" w14:textId="77777777" w:rsidR="00C8753A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$20,000 to $3</w:t>
      </w:r>
      <w:r w:rsidR="00C8753A" w:rsidRPr="00695EF8">
        <w:rPr>
          <w:sz w:val="24"/>
        </w:rPr>
        <w:t>9,000</w:t>
      </w:r>
    </w:p>
    <w:p w14:paraId="1A8C4C0B" w14:textId="77777777" w:rsidR="00C8753A" w:rsidRPr="00695EF8" w:rsidRDefault="00C97204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$4</w:t>
      </w:r>
      <w:r w:rsidR="00C8753A" w:rsidRPr="00695EF8">
        <w:rPr>
          <w:sz w:val="24"/>
        </w:rPr>
        <w:t>0,000 to $</w:t>
      </w:r>
      <w:r>
        <w:rPr>
          <w:sz w:val="24"/>
        </w:rPr>
        <w:t>7</w:t>
      </w:r>
      <w:r w:rsidR="00C8753A" w:rsidRPr="00695EF8">
        <w:rPr>
          <w:sz w:val="24"/>
        </w:rPr>
        <w:t>9,000</w:t>
      </w:r>
    </w:p>
    <w:p w14:paraId="134E0702" w14:textId="77777777" w:rsidR="00C8753A" w:rsidRPr="00695EF8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$80,000 or more</w:t>
      </w:r>
    </w:p>
    <w:p w14:paraId="336F965E" w14:textId="77777777" w:rsidR="007F2BCB" w:rsidRPr="006F68E1" w:rsidRDefault="00C8753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F68E1">
        <w:rPr>
          <w:sz w:val="24"/>
        </w:rPr>
        <w:t>Prefer not to answer</w:t>
      </w:r>
    </w:p>
    <w:p w14:paraId="5AE8684B" w14:textId="77777777" w:rsidR="00145448" w:rsidRDefault="00145448" w:rsidP="00145448">
      <w:pPr>
        <w:pStyle w:val="ListParagraph"/>
        <w:ind w:left="1080"/>
        <w:rPr>
          <w:sz w:val="24"/>
        </w:rPr>
      </w:pPr>
    </w:p>
    <w:p w14:paraId="20F5DE6A" w14:textId="77777777" w:rsidR="00145448" w:rsidRDefault="00145448" w:rsidP="00145448">
      <w:pPr>
        <w:pStyle w:val="ListParagraph"/>
        <w:ind w:left="1080"/>
        <w:rPr>
          <w:sz w:val="24"/>
        </w:rPr>
      </w:pPr>
    </w:p>
    <w:p w14:paraId="136241D5" w14:textId="77777777" w:rsidR="007F3775" w:rsidRPr="00695EF8" w:rsidRDefault="00E53C3D" w:rsidP="007F3775">
      <w:pPr>
        <w:pStyle w:val="ListParagraph"/>
        <w:numPr>
          <w:ilvl w:val="0"/>
          <w:numId w:val="4"/>
        </w:numPr>
        <w:rPr>
          <w:sz w:val="24"/>
        </w:rPr>
      </w:pPr>
      <w:r w:rsidRPr="00C97204">
        <w:rPr>
          <w:b/>
          <w:sz w:val="24"/>
        </w:rPr>
        <w:t>Where do you get your health insurance</w:t>
      </w:r>
      <w:r w:rsidR="007F3775" w:rsidRPr="00C97204">
        <w:rPr>
          <w:b/>
          <w:sz w:val="24"/>
        </w:rPr>
        <w:t>?</w:t>
      </w:r>
      <w:r w:rsidR="0024768D" w:rsidRPr="00695EF8">
        <w:rPr>
          <w:sz w:val="24"/>
        </w:rPr>
        <w:t xml:space="preserve"> (You may choose more than one </w:t>
      </w:r>
      <w:r w:rsidR="00ED2731">
        <w:rPr>
          <w:sz w:val="24"/>
        </w:rPr>
        <w:t>response</w:t>
      </w:r>
      <w:r w:rsidR="0024768D" w:rsidRPr="00695EF8">
        <w:rPr>
          <w:sz w:val="24"/>
        </w:rPr>
        <w:t>)</w:t>
      </w:r>
    </w:p>
    <w:p w14:paraId="3B843A22" w14:textId="77777777" w:rsidR="007F3775" w:rsidRPr="00695EF8" w:rsidRDefault="00E53C3D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My job</w:t>
      </w:r>
    </w:p>
    <w:p w14:paraId="5AB6F534" w14:textId="77777777" w:rsidR="00C06C9A" w:rsidRPr="00695EF8" w:rsidRDefault="00C06C9A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Health</w:t>
      </w:r>
      <w:r w:rsidR="002B0828">
        <w:rPr>
          <w:sz w:val="24"/>
        </w:rPr>
        <w:t>C</w:t>
      </w:r>
      <w:r w:rsidRPr="00695EF8">
        <w:rPr>
          <w:sz w:val="24"/>
        </w:rPr>
        <w:t>are.gov</w:t>
      </w:r>
      <w:r w:rsidR="002B0828">
        <w:rPr>
          <w:sz w:val="24"/>
        </w:rPr>
        <w:t xml:space="preserve"> (the health insurance marketplace)</w:t>
      </w:r>
    </w:p>
    <w:p w14:paraId="37E9B757" w14:textId="77777777" w:rsidR="00C06C9A" w:rsidRPr="00695EF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A private insurance company</w:t>
      </w:r>
    </w:p>
    <w:p w14:paraId="1C2B4A37" w14:textId="77777777" w:rsidR="007F3775" w:rsidRPr="00695EF8" w:rsidRDefault="007F377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Medicare</w:t>
      </w:r>
    </w:p>
    <w:p w14:paraId="43CAF001" w14:textId="77777777" w:rsidR="007F3775" w:rsidRPr="00695EF8" w:rsidRDefault="002B082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Oregon Health Plan (Medicaid)</w:t>
      </w:r>
    </w:p>
    <w:p w14:paraId="5B662FE7" w14:textId="77777777" w:rsidR="007F3775" w:rsidRPr="00695EF8" w:rsidRDefault="007F377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Tribal health services</w:t>
      </w:r>
    </w:p>
    <w:p w14:paraId="7A488D14" w14:textId="77777777" w:rsidR="007F3775" w:rsidRPr="00695EF8" w:rsidRDefault="00D80503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Active</w:t>
      </w:r>
      <w:r w:rsidR="007F3775" w:rsidRPr="00695EF8">
        <w:rPr>
          <w:sz w:val="24"/>
        </w:rPr>
        <w:t xml:space="preserve"> military (TRICARE)</w:t>
      </w:r>
    </w:p>
    <w:p w14:paraId="4C592224" w14:textId="6286B8E7" w:rsidR="007F3775" w:rsidRDefault="007F3775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del w:id="60" w:author="Brandan Kearney" w:date="2022-03-07T08:18:00Z">
        <w:r w:rsidRPr="00695EF8" w:rsidDel="00BF6056">
          <w:rPr>
            <w:sz w:val="24"/>
          </w:rPr>
          <w:delText xml:space="preserve">Veteran’s </w:delText>
        </w:r>
      </w:del>
      <w:ins w:id="61" w:author="Brandan Kearney" w:date="2022-03-07T08:18:00Z">
        <w:r w:rsidR="00BF6056" w:rsidRPr="00695EF8">
          <w:rPr>
            <w:sz w:val="24"/>
          </w:rPr>
          <w:t>Veteran</w:t>
        </w:r>
        <w:r w:rsidR="00BF6056">
          <w:rPr>
            <w:sz w:val="24"/>
          </w:rPr>
          <w:t>s</w:t>
        </w:r>
        <w:r w:rsidR="00BF6056" w:rsidRPr="00695EF8">
          <w:rPr>
            <w:sz w:val="24"/>
          </w:rPr>
          <w:t xml:space="preserve"> </w:t>
        </w:r>
      </w:ins>
      <w:r w:rsidRPr="00695EF8">
        <w:rPr>
          <w:sz w:val="24"/>
        </w:rPr>
        <w:t>Administration</w:t>
      </w:r>
    </w:p>
    <w:p w14:paraId="127F8BE2" w14:textId="77777777" w:rsidR="00D1717B" w:rsidRPr="00695EF8" w:rsidRDefault="00D1717B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>
        <w:rPr>
          <w:sz w:val="24"/>
        </w:rPr>
        <w:t>Student health insurance</w:t>
      </w:r>
    </w:p>
    <w:p w14:paraId="4226178C" w14:textId="77777777" w:rsidR="007F3775" w:rsidRPr="00695EF8" w:rsidRDefault="00CF17B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Somewhere else</w:t>
      </w:r>
      <w:r w:rsidR="00145448">
        <w:rPr>
          <w:sz w:val="24"/>
        </w:rPr>
        <w:t>: _________________</w:t>
      </w:r>
    </w:p>
    <w:p w14:paraId="4A622369" w14:textId="77777777" w:rsidR="007F3775" w:rsidRDefault="00E53C3D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I don’t have</w:t>
      </w:r>
      <w:r w:rsidR="007F3775" w:rsidRPr="00695EF8">
        <w:rPr>
          <w:sz w:val="24"/>
        </w:rPr>
        <w:t xml:space="preserve"> health insurance</w:t>
      </w:r>
    </w:p>
    <w:p w14:paraId="31F54CE9" w14:textId="77777777" w:rsidR="006732A2" w:rsidRDefault="00E53C3D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I d</w:t>
      </w:r>
      <w:r w:rsidR="007F3775" w:rsidRPr="00695EF8">
        <w:rPr>
          <w:sz w:val="24"/>
        </w:rPr>
        <w:t>on’t know</w:t>
      </w:r>
    </w:p>
    <w:p w14:paraId="2A94515A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1701A0D8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34844C52" w14:textId="77777777" w:rsidR="005E2D37" w:rsidRPr="00C97204" w:rsidRDefault="005E2D37" w:rsidP="005E2D37">
      <w:pPr>
        <w:pStyle w:val="ListParagraph"/>
        <w:numPr>
          <w:ilvl w:val="0"/>
          <w:numId w:val="4"/>
        </w:numPr>
        <w:rPr>
          <w:b/>
          <w:sz w:val="24"/>
        </w:rPr>
      </w:pPr>
      <w:commentRangeStart w:id="62"/>
      <w:r w:rsidRPr="00C97204">
        <w:rPr>
          <w:b/>
          <w:sz w:val="24"/>
        </w:rPr>
        <w:t>Do you have enough health insurance to help you stay healthy?</w:t>
      </w:r>
      <w:commentRangeEnd w:id="62"/>
      <w:r w:rsidR="00637FA5">
        <w:rPr>
          <w:rStyle w:val="CommentReference"/>
        </w:rPr>
        <w:commentReference w:id="62"/>
      </w:r>
    </w:p>
    <w:p w14:paraId="5270B510" w14:textId="77777777" w:rsidR="005E2D37" w:rsidRPr="00695EF8" w:rsidRDefault="005E2D3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Yes</w:t>
      </w:r>
    </w:p>
    <w:p w14:paraId="48DF0765" w14:textId="77777777" w:rsidR="005E2D37" w:rsidRDefault="005E2D3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No</w:t>
      </w:r>
      <w:r w:rsidR="00990E87">
        <w:rPr>
          <w:sz w:val="24"/>
        </w:rPr>
        <w:t xml:space="preserve"> (please explain): ________________</w:t>
      </w:r>
    </w:p>
    <w:p w14:paraId="2F2B8CB4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34C19528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0183E91D" w14:textId="77777777" w:rsidR="009E3ABE" w:rsidRPr="00C97204" w:rsidRDefault="009E3ABE" w:rsidP="009E3ABE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Do you have dental insurance?</w:t>
      </w:r>
    </w:p>
    <w:p w14:paraId="3C92BF3F" w14:textId="77777777" w:rsidR="009E3ABE" w:rsidRPr="00695EF8" w:rsidRDefault="009E3AB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Yes, I have enough dental insurance to help me stay healthy</w:t>
      </w:r>
    </w:p>
    <w:p w14:paraId="64BFB930" w14:textId="77777777" w:rsidR="009E3ABE" w:rsidRPr="00ED2731" w:rsidRDefault="009E3AB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ED2731">
        <w:rPr>
          <w:sz w:val="24"/>
        </w:rPr>
        <w:t>Yes, but it is not enough to help me stay healthy</w:t>
      </w:r>
      <w:r w:rsidR="00027661">
        <w:rPr>
          <w:sz w:val="24"/>
        </w:rPr>
        <w:t xml:space="preserve"> (please explain): ____________</w:t>
      </w:r>
    </w:p>
    <w:p w14:paraId="2A3061EC" w14:textId="77777777" w:rsidR="009E3ABE" w:rsidRDefault="009E3ABE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No</w:t>
      </w:r>
    </w:p>
    <w:p w14:paraId="1D295B66" w14:textId="77777777" w:rsidR="006F68E1" w:rsidRPr="00C97204" w:rsidRDefault="006F68E1" w:rsidP="006F68E1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Wh</w:t>
      </w:r>
      <w:r w:rsidR="00E26A70">
        <w:rPr>
          <w:b/>
          <w:sz w:val="24"/>
        </w:rPr>
        <w:t>ere</w:t>
      </w:r>
      <w:r w:rsidRPr="00C97204">
        <w:rPr>
          <w:b/>
          <w:sz w:val="24"/>
        </w:rPr>
        <w:t xml:space="preserve"> is the first place you usually go when you need medical care?</w:t>
      </w:r>
    </w:p>
    <w:p w14:paraId="56A42887" w14:textId="77777777" w:rsidR="006F68E1" w:rsidRPr="00695EF8" w:rsidRDefault="006F68E1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My regular doctor’s office</w:t>
      </w:r>
    </w:p>
    <w:p w14:paraId="72B3A007" w14:textId="77777777" w:rsidR="006F68E1" w:rsidRPr="00695EF8" w:rsidRDefault="006F68E1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 health clinic or other walk-in center</w:t>
      </w:r>
    </w:p>
    <w:p w14:paraId="700F1657" w14:textId="77777777" w:rsidR="006F68E1" w:rsidRPr="00695EF8" w:rsidRDefault="006F68E1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 hospital emergency room</w:t>
      </w:r>
    </w:p>
    <w:p w14:paraId="0DD8F3BB" w14:textId="77777777" w:rsidR="006F68E1" w:rsidRPr="00480C8A" w:rsidRDefault="006F68E1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480C8A">
        <w:rPr>
          <w:sz w:val="24"/>
        </w:rPr>
        <w:t>Somewhere else</w:t>
      </w:r>
      <w:r>
        <w:rPr>
          <w:sz w:val="24"/>
        </w:rPr>
        <w:t>: _______________</w:t>
      </w:r>
    </w:p>
    <w:p w14:paraId="570B049B" w14:textId="430C18E9" w:rsidR="006F68E1" w:rsidRDefault="006F68E1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 xml:space="preserve">I </w:t>
      </w:r>
      <w:del w:id="63" w:author="Brandan Kearney" w:date="2022-03-07T08:21:00Z">
        <w:r w:rsidDel="00637FA5">
          <w:rPr>
            <w:sz w:val="24"/>
          </w:rPr>
          <w:delText xml:space="preserve">do </w:delText>
        </w:r>
        <w:r w:rsidRPr="00695EF8" w:rsidDel="00637FA5">
          <w:rPr>
            <w:sz w:val="24"/>
          </w:rPr>
          <w:delText>not</w:delText>
        </w:r>
      </w:del>
      <w:ins w:id="64" w:author="Brandan Kearney" w:date="2022-03-07T08:21:00Z">
        <w:r w:rsidR="00637FA5">
          <w:rPr>
            <w:sz w:val="24"/>
          </w:rPr>
          <w:t>don’t</w:t>
        </w:r>
      </w:ins>
      <w:r w:rsidRPr="00695EF8">
        <w:rPr>
          <w:sz w:val="24"/>
        </w:rPr>
        <w:t xml:space="preserve"> go anywhere to get care</w:t>
      </w:r>
    </w:p>
    <w:p w14:paraId="5CBC8693" w14:textId="77777777" w:rsidR="009E3ABE" w:rsidRDefault="009E3ABE" w:rsidP="009E3ABE">
      <w:pPr>
        <w:pStyle w:val="ListParagraph"/>
        <w:ind w:left="1080"/>
        <w:rPr>
          <w:sz w:val="24"/>
        </w:rPr>
      </w:pPr>
    </w:p>
    <w:p w14:paraId="47838E31" w14:textId="77777777" w:rsidR="006F68E1" w:rsidRDefault="006F68E1" w:rsidP="00086B8F">
      <w:pPr>
        <w:pStyle w:val="ListParagraph"/>
        <w:ind w:left="1080"/>
        <w:rPr>
          <w:sz w:val="24"/>
        </w:rPr>
      </w:pPr>
    </w:p>
    <w:p w14:paraId="1CF2D102" w14:textId="77777777" w:rsidR="003316E7" w:rsidRPr="00C97204" w:rsidRDefault="00B22026" w:rsidP="00294FD2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 xml:space="preserve">How </w:t>
      </w:r>
      <w:proofErr w:type="gramStart"/>
      <w:r w:rsidRPr="00C97204">
        <w:rPr>
          <w:b/>
          <w:sz w:val="24"/>
        </w:rPr>
        <w:t>much</w:t>
      </w:r>
      <w:proofErr w:type="gramEnd"/>
      <w:r w:rsidRPr="00C97204">
        <w:rPr>
          <w:b/>
          <w:sz w:val="24"/>
        </w:rPr>
        <w:t xml:space="preserve"> school have you had</w:t>
      </w:r>
      <w:r w:rsidR="003316E7" w:rsidRPr="00C97204">
        <w:rPr>
          <w:b/>
          <w:sz w:val="24"/>
        </w:rPr>
        <w:t>?</w:t>
      </w:r>
    </w:p>
    <w:p w14:paraId="2A490016" w14:textId="65A7F5A6" w:rsidR="003316E7" w:rsidRPr="00695EF8" w:rsidRDefault="00B2202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del w:id="65" w:author="Brandan Kearney" w:date="2022-03-07T08:22:00Z">
        <w:r w:rsidRPr="00695EF8" w:rsidDel="00637FA5">
          <w:rPr>
            <w:sz w:val="24"/>
          </w:rPr>
          <w:delText>I have not finished</w:delText>
        </w:r>
      </w:del>
      <w:proofErr w:type="gramStart"/>
      <w:ins w:id="66" w:author="Brandan Kearney" w:date="2022-03-07T08:22:00Z">
        <w:r w:rsidR="00637FA5">
          <w:rPr>
            <w:sz w:val="24"/>
          </w:rPr>
          <w:t>Some</w:t>
        </w:r>
      </w:ins>
      <w:proofErr w:type="gramEnd"/>
      <w:r w:rsidRPr="00695EF8">
        <w:rPr>
          <w:sz w:val="24"/>
        </w:rPr>
        <w:t xml:space="preserve"> high school</w:t>
      </w:r>
    </w:p>
    <w:p w14:paraId="4D9514F9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High school graduate or GED</w:t>
      </w:r>
    </w:p>
    <w:p w14:paraId="6B526B26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proofErr w:type="gramStart"/>
      <w:r w:rsidRPr="00695EF8">
        <w:rPr>
          <w:sz w:val="24"/>
        </w:rPr>
        <w:t>Some</w:t>
      </w:r>
      <w:proofErr w:type="gramEnd"/>
      <w:r w:rsidRPr="00695EF8">
        <w:rPr>
          <w:sz w:val="24"/>
        </w:rPr>
        <w:t xml:space="preserve"> college</w:t>
      </w:r>
    </w:p>
    <w:p w14:paraId="53E570B6" w14:textId="3EEEFBFE" w:rsidR="003316E7" w:rsidRPr="00695EF8" w:rsidRDefault="00B22026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Associate</w:t>
      </w:r>
      <w:ins w:id="67" w:author="Brandan Kearney" w:date="2022-03-07T08:23:00Z">
        <w:r w:rsidR="00637FA5">
          <w:rPr>
            <w:sz w:val="24"/>
          </w:rPr>
          <w:t xml:space="preserve"> </w:t>
        </w:r>
      </w:ins>
      <w:del w:id="68" w:author="Brandan Kearney" w:date="2022-03-07T08:23:00Z">
        <w:r w:rsidRPr="00695EF8" w:rsidDel="00637FA5">
          <w:rPr>
            <w:sz w:val="24"/>
          </w:rPr>
          <w:delText>’s</w:delText>
        </w:r>
        <w:r w:rsidR="003316E7" w:rsidRPr="00695EF8" w:rsidDel="00637FA5">
          <w:rPr>
            <w:sz w:val="24"/>
          </w:rPr>
          <w:delText xml:space="preserve"> </w:delText>
        </w:r>
      </w:del>
      <w:r w:rsidR="003316E7" w:rsidRPr="00695EF8">
        <w:rPr>
          <w:sz w:val="24"/>
        </w:rPr>
        <w:t xml:space="preserve">or </w:t>
      </w:r>
      <w:r w:rsidRPr="00695EF8">
        <w:rPr>
          <w:sz w:val="24"/>
        </w:rPr>
        <w:t>t</w:t>
      </w:r>
      <w:r w:rsidR="003316E7" w:rsidRPr="00695EF8">
        <w:rPr>
          <w:sz w:val="24"/>
        </w:rPr>
        <w:t>rade degree</w:t>
      </w:r>
    </w:p>
    <w:p w14:paraId="2421E324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Bachelor’s degree</w:t>
      </w:r>
    </w:p>
    <w:p w14:paraId="43139A92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Graduate or professional degree</w:t>
      </w:r>
    </w:p>
    <w:p w14:paraId="621D993F" w14:textId="77777777" w:rsidR="00695EF8" w:rsidRDefault="0024768D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Prefer not to answe</w:t>
      </w:r>
      <w:r w:rsidR="00755F39">
        <w:rPr>
          <w:sz w:val="24"/>
        </w:rPr>
        <w:t>r</w:t>
      </w:r>
    </w:p>
    <w:p w14:paraId="248CE74C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4C92072E" w14:textId="77777777" w:rsidR="007F2BCB" w:rsidRDefault="007F2BCB" w:rsidP="007F2BCB">
      <w:pPr>
        <w:pStyle w:val="ListParagraph"/>
        <w:ind w:left="1080"/>
        <w:rPr>
          <w:sz w:val="24"/>
        </w:rPr>
      </w:pPr>
    </w:p>
    <w:p w14:paraId="192A4EDF" w14:textId="77777777" w:rsidR="003316E7" w:rsidRPr="00695EF8" w:rsidRDefault="00ED2731" w:rsidP="003316E7">
      <w:pPr>
        <w:pStyle w:val="ListParagraph"/>
        <w:numPr>
          <w:ilvl w:val="0"/>
          <w:numId w:val="4"/>
        </w:numPr>
        <w:rPr>
          <w:sz w:val="24"/>
        </w:rPr>
      </w:pPr>
      <w:r w:rsidRPr="00C97204">
        <w:rPr>
          <w:b/>
          <w:sz w:val="24"/>
        </w:rPr>
        <w:t>Are you</w:t>
      </w:r>
      <w:r w:rsidR="000B3859" w:rsidRPr="00695EF8">
        <w:rPr>
          <w:sz w:val="24"/>
        </w:rPr>
        <w:t xml:space="preserve"> (you may choose more than one </w:t>
      </w:r>
      <w:r>
        <w:rPr>
          <w:sz w:val="24"/>
        </w:rPr>
        <w:t>response</w:t>
      </w:r>
      <w:r w:rsidR="000B3859" w:rsidRPr="00695EF8">
        <w:rPr>
          <w:sz w:val="24"/>
        </w:rPr>
        <w:t>)</w:t>
      </w:r>
      <w:r>
        <w:rPr>
          <w:sz w:val="24"/>
        </w:rPr>
        <w:t>:</w:t>
      </w:r>
    </w:p>
    <w:p w14:paraId="07208EB7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Employed full time</w:t>
      </w:r>
    </w:p>
    <w:p w14:paraId="070FC3D2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Employed part time</w:t>
      </w:r>
    </w:p>
    <w:p w14:paraId="02D811C1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Unemployed</w:t>
      </w:r>
    </w:p>
    <w:p w14:paraId="362DD103" w14:textId="77777777" w:rsidR="003316E7" w:rsidRPr="00695EF8" w:rsidRDefault="003316E7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Disabled</w:t>
      </w:r>
      <w:r w:rsidR="000B3859" w:rsidRPr="00695EF8">
        <w:rPr>
          <w:sz w:val="24"/>
        </w:rPr>
        <w:t xml:space="preserve"> or on disability</w:t>
      </w:r>
    </w:p>
    <w:p w14:paraId="16B826E7" w14:textId="77777777" w:rsidR="004E30F8" w:rsidRPr="00695EF8" w:rsidRDefault="004E30F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Student</w:t>
      </w:r>
    </w:p>
    <w:p w14:paraId="31B928FC" w14:textId="77777777" w:rsidR="004E30F8" w:rsidRPr="00695EF8" w:rsidRDefault="004E30F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Retired</w:t>
      </w:r>
    </w:p>
    <w:p w14:paraId="276626D0" w14:textId="77777777" w:rsidR="008A5103" w:rsidRPr="00695EF8" w:rsidRDefault="00B22026" w:rsidP="00A74426">
      <w:pPr>
        <w:pStyle w:val="ListParagraph"/>
        <w:numPr>
          <w:ilvl w:val="1"/>
          <w:numId w:val="4"/>
        </w:numPr>
        <w:ind w:hanging="720"/>
        <w:rPr>
          <w:rFonts w:ascii="Arial" w:hAnsi="Arial" w:cs="Arial"/>
          <w:szCs w:val="21"/>
        </w:rPr>
      </w:pPr>
      <w:r w:rsidRPr="00695EF8">
        <w:rPr>
          <w:sz w:val="24"/>
        </w:rPr>
        <w:t>Other</w:t>
      </w:r>
      <w:r w:rsidR="00145448">
        <w:rPr>
          <w:sz w:val="24"/>
        </w:rPr>
        <w:t>: ____________</w:t>
      </w:r>
    </w:p>
    <w:p w14:paraId="14EBB62F" w14:textId="77777777" w:rsidR="000B3859" w:rsidRPr="00145448" w:rsidRDefault="0024768D" w:rsidP="00A74426">
      <w:pPr>
        <w:pStyle w:val="ListParagraph"/>
        <w:numPr>
          <w:ilvl w:val="1"/>
          <w:numId w:val="4"/>
        </w:numPr>
        <w:ind w:hanging="720"/>
        <w:rPr>
          <w:rFonts w:ascii="Arial" w:hAnsi="Arial" w:cs="Arial"/>
          <w:szCs w:val="21"/>
        </w:rPr>
      </w:pPr>
      <w:r w:rsidRPr="00695EF8">
        <w:rPr>
          <w:sz w:val="24"/>
        </w:rPr>
        <w:t>Prefer not to answer</w:t>
      </w:r>
    </w:p>
    <w:p w14:paraId="31B8DA87" w14:textId="77777777" w:rsidR="00145448" w:rsidRDefault="00145448" w:rsidP="00145448">
      <w:pPr>
        <w:pStyle w:val="ListParagraph"/>
        <w:ind w:left="1080"/>
        <w:rPr>
          <w:sz w:val="24"/>
        </w:rPr>
      </w:pPr>
    </w:p>
    <w:p w14:paraId="1BA44264" w14:textId="77777777" w:rsidR="00145448" w:rsidRPr="00145448" w:rsidRDefault="00145448" w:rsidP="00145448">
      <w:pPr>
        <w:pStyle w:val="ListParagraph"/>
        <w:ind w:left="1080"/>
        <w:rPr>
          <w:rFonts w:ascii="Arial" w:hAnsi="Arial" w:cs="Arial"/>
          <w:szCs w:val="21"/>
        </w:rPr>
      </w:pPr>
    </w:p>
    <w:p w14:paraId="0793A589" w14:textId="77777777" w:rsidR="00145448" w:rsidRPr="00C97204" w:rsidRDefault="00145448" w:rsidP="00145448">
      <w:pPr>
        <w:pStyle w:val="ListParagraph"/>
        <w:numPr>
          <w:ilvl w:val="0"/>
          <w:numId w:val="4"/>
        </w:numPr>
        <w:rPr>
          <w:b/>
          <w:sz w:val="24"/>
        </w:rPr>
      </w:pPr>
      <w:r w:rsidRPr="00C97204">
        <w:rPr>
          <w:b/>
          <w:sz w:val="24"/>
        </w:rPr>
        <w:t>Are you:</w:t>
      </w:r>
    </w:p>
    <w:p w14:paraId="46423CE1" w14:textId="77777777" w:rsidR="00145448" w:rsidRPr="00695EF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Married</w:t>
      </w:r>
    </w:p>
    <w:p w14:paraId="762661D8" w14:textId="77777777" w:rsidR="00145448" w:rsidRPr="00695EF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Partnered</w:t>
      </w:r>
    </w:p>
    <w:p w14:paraId="3984A111" w14:textId="77777777" w:rsidR="00145448" w:rsidRPr="00695EF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Divorced</w:t>
      </w:r>
    </w:p>
    <w:p w14:paraId="3023DDEC" w14:textId="77777777" w:rsidR="00145448" w:rsidRPr="00695EF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Widowed</w:t>
      </w:r>
    </w:p>
    <w:p w14:paraId="6B056AEB" w14:textId="77777777" w:rsidR="0014544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695EF8">
        <w:rPr>
          <w:sz w:val="24"/>
        </w:rPr>
        <w:t>Single</w:t>
      </w:r>
    </w:p>
    <w:p w14:paraId="49E39E73" w14:textId="77777777" w:rsidR="00145448" w:rsidRPr="00145448" w:rsidRDefault="00145448" w:rsidP="00A74426">
      <w:pPr>
        <w:pStyle w:val="ListParagraph"/>
        <w:numPr>
          <w:ilvl w:val="1"/>
          <w:numId w:val="4"/>
        </w:numPr>
        <w:ind w:hanging="720"/>
        <w:rPr>
          <w:sz w:val="24"/>
        </w:rPr>
      </w:pPr>
      <w:r w:rsidRPr="00145448">
        <w:rPr>
          <w:sz w:val="24"/>
        </w:rPr>
        <w:t>Prefer not to answer</w:t>
      </w:r>
    </w:p>
    <w:sectPr w:rsidR="00145448" w:rsidRPr="00145448" w:rsidSect="009E3ABE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Brandan Kearney" w:date="2022-03-07T07:50:00Z" w:initials="BK">
    <w:p w14:paraId="79D508D5" w14:textId="009E9D41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adding something along the lines of “racism and discrimination” or “social injustice”?</w:t>
      </w:r>
    </w:p>
  </w:comment>
  <w:comment w:id="9" w:author="Brandan Kearney" w:date="2022-03-07T07:48:00Z" w:initials="BK">
    <w:p w14:paraId="4335919C" w14:textId="16483B9D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“use” here?</w:t>
      </w:r>
    </w:p>
  </w:comment>
  <w:comment w:id="10" w:author="Brandan Kearney" w:date="2022-03-07T07:51:00Z" w:initials="BK">
    <w:p w14:paraId="5E4BF303" w14:textId="76EB47F4" w:rsidR="00BF6056" w:rsidRDefault="00BF6056">
      <w:pPr>
        <w:pStyle w:val="CommentText"/>
      </w:pPr>
      <w:r>
        <w:rPr>
          <w:rStyle w:val="CommentReference"/>
        </w:rPr>
        <w:annotationRef/>
      </w:r>
      <w:r>
        <w:t>“Safe and affordable”?</w:t>
      </w:r>
    </w:p>
  </w:comment>
  <w:comment w:id="11" w:author="Brandan Kearney" w:date="2022-03-07T07:52:00Z" w:initials="BK">
    <w:p w14:paraId="73F14410" w14:textId="19FA9D1C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replacing with “people” throughout? Also, could this just be “seniors”?</w:t>
      </w:r>
    </w:p>
  </w:comment>
  <w:comment w:id="12" w:author="Brandan Kearney" w:date="2022-03-07T07:54:00Z" w:initials="BK">
    <w:p w14:paraId="07355BB1" w14:textId="0D6131A2" w:rsidR="00BF6056" w:rsidRDefault="00BF6056">
      <w:pPr>
        <w:pStyle w:val="CommentText"/>
      </w:pPr>
      <w:r>
        <w:rPr>
          <w:rStyle w:val="CommentReference"/>
        </w:rPr>
        <w:annotationRef/>
      </w:r>
      <w:r>
        <w:t>“Unhoused and unsheltered”?</w:t>
      </w:r>
    </w:p>
  </w:comment>
  <w:comment w:id="13" w:author="Brandan Kearney" w:date="2022-03-07T07:55:00Z" w:initials="BK">
    <w:p w14:paraId="424618AB" w14:textId="40DF484D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Why families specifically? And if that’s not necessary, could this </w:t>
      </w:r>
      <w:proofErr w:type="gramStart"/>
      <w:r>
        <w:t>be merged</w:t>
      </w:r>
      <w:proofErr w:type="gramEnd"/>
      <w:r>
        <w:t xml:space="preserve"> with question 2?</w:t>
      </w:r>
    </w:p>
  </w:comment>
  <w:comment w:id="14" w:author="Brandan Kearney" w:date="2022-03-07T07:59:00Z" w:initials="BK">
    <w:p w14:paraId="08886B48" w14:textId="1E69E4D6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adding an "internet misinformation/radicalization/cyberbullying” category, however phrased?</w:t>
      </w:r>
    </w:p>
  </w:comment>
  <w:comment w:id="15" w:author="Brandan Kearney" w:date="2022-03-07T07:56:00Z" w:initials="BK">
    <w:p w14:paraId="1A365E3B" w14:textId="28B8994B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“use” here?</w:t>
      </w:r>
    </w:p>
  </w:comment>
  <w:comment w:id="16" w:author="Brandan Kearney" w:date="2022-03-07T07:57:00Z" w:initials="BK">
    <w:p w14:paraId="674D1FC5" w14:textId="75E5E2C7" w:rsidR="00BF6056" w:rsidRDefault="00BF6056">
      <w:pPr>
        <w:pStyle w:val="CommentText"/>
      </w:pPr>
      <w:r>
        <w:rPr>
          <w:rStyle w:val="CommentReference"/>
        </w:rPr>
        <w:annotationRef/>
      </w:r>
      <w:r>
        <w:t>Add “prevent”?</w:t>
      </w:r>
    </w:p>
  </w:comment>
  <w:comment w:id="17" w:author="Brandan Kearney" w:date="2022-03-07T08:00:00Z" w:initials="BK">
    <w:p w14:paraId="3F765977" w14:textId="5668EF9E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adding “education”?</w:t>
      </w:r>
    </w:p>
  </w:comment>
  <w:comment w:id="18" w:author="Brandan Kearney" w:date="2022-03-07T08:06:00Z" w:initials="BK">
    <w:p w14:paraId="0BB47B0F" w14:textId="76525A07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adding “shame or stigma”?</w:t>
      </w:r>
    </w:p>
  </w:comment>
  <w:comment w:id="19" w:author="Brandan Kearney" w:date="2022-03-07T08:00:00Z" w:initials="BK">
    <w:p w14:paraId="20E36244" w14:textId="37F9EF79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Could </w:t>
      </w:r>
      <w:proofErr w:type="gramStart"/>
      <w:r>
        <w:t>be cut</w:t>
      </w:r>
      <w:proofErr w:type="gramEnd"/>
      <w:r>
        <w:t>, IMO.</w:t>
      </w:r>
    </w:p>
  </w:comment>
  <w:comment w:id="20" w:author="Brandan Kearney" w:date="2022-03-07T08:01:00Z" w:initials="BK">
    <w:p w14:paraId="28575D5C" w14:textId="49C1694D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Parenthetical could </w:t>
      </w:r>
      <w:proofErr w:type="gramStart"/>
      <w:r>
        <w:t>be cut</w:t>
      </w:r>
      <w:proofErr w:type="gramEnd"/>
      <w:r>
        <w:t>, IMO.</w:t>
      </w:r>
    </w:p>
  </w:comment>
  <w:comment w:id="21" w:author="Brandan Kearney" w:date="2022-03-07T08:02:00Z" w:initials="BK">
    <w:p w14:paraId="72DC5416" w14:textId="3FA9841B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Could </w:t>
      </w:r>
      <w:proofErr w:type="gramStart"/>
      <w:r>
        <w:t>be cut</w:t>
      </w:r>
      <w:proofErr w:type="gramEnd"/>
      <w:r>
        <w:t>, IMO.</w:t>
      </w:r>
    </w:p>
  </w:comment>
  <w:comment w:id="22" w:author="Brandan Kearney" w:date="2022-03-07T08:02:00Z" w:initials="BK">
    <w:p w14:paraId="2D190A61" w14:textId="3D59E571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Could </w:t>
      </w:r>
      <w:proofErr w:type="gramStart"/>
      <w:r>
        <w:t>be cut</w:t>
      </w:r>
      <w:proofErr w:type="gramEnd"/>
      <w:r>
        <w:t>, IMO.</w:t>
      </w:r>
    </w:p>
  </w:comment>
  <w:comment w:id="23" w:author="Brandan Kearney" w:date="2022-03-07T08:03:00Z" w:initials="BK">
    <w:p w14:paraId="59B66601" w14:textId="25C06AC9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Could </w:t>
      </w:r>
      <w:proofErr w:type="spellStart"/>
      <w:r>
        <w:t>these</w:t>
      </w:r>
      <w:proofErr w:type="spellEnd"/>
      <w:r>
        <w:t xml:space="preserve"> </w:t>
      </w:r>
      <w:proofErr w:type="gramStart"/>
      <w:r>
        <w:t>be merged</w:t>
      </w:r>
      <w:proofErr w:type="gramEnd"/>
      <w:r>
        <w:t xml:space="preserve"> with 2?</w:t>
      </w:r>
    </w:p>
  </w:comment>
  <w:comment w:id="24" w:author="Brandan Kearney" w:date="2022-03-07T08:08:00Z" w:initials="BK">
    <w:p w14:paraId="31212D04" w14:textId="667EF8EA" w:rsidR="00BF6056" w:rsidRDefault="00BF6056">
      <w:pPr>
        <w:pStyle w:val="CommentText"/>
      </w:pPr>
      <w:r>
        <w:rPr>
          <w:rStyle w:val="CommentReference"/>
        </w:rPr>
        <w:annotationRef/>
      </w:r>
      <w:r>
        <w:t>Add something about food deserts?</w:t>
      </w:r>
    </w:p>
  </w:comment>
  <w:comment w:id="38" w:author="Brandan Kearney" w:date="2022-03-07T08:05:00Z" w:initials="BK">
    <w:p w14:paraId="506F8D72" w14:textId="23DB7C18" w:rsidR="00BF6056" w:rsidRDefault="00BF6056">
      <w:pPr>
        <w:pStyle w:val="CommentText"/>
      </w:pPr>
      <w:r>
        <w:rPr>
          <w:rStyle w:val="CommentReference"/>
        </w:rPr>
        <w:annotationRef/>
      </w:r>
      <w:proofErr w:type="gramStart"/>
      <w:r>
        <w:t>Some</w:t>
      </w:r>
      <w:proofErr w:type="gramEnd"/>
      <w:r>
        <w:t xml:space="preserve"> respondents will probably find it hard to interpret this. Consider something like “feel like they don’t belong,” “bias or discrimination,” etc.</w:t>
      </w:r>
    </w:p>
  </w:comment>
  <w:comment w:id="39" w:author="Brandan Kearney" w:date="2022-03-07T08:10:00Z" w:initials="BK">
    <w:p w14:paraId="54E3CA2A" w14:textId="6FAC0670" w:rsidR="00BF6056" w:rsidRDefault="00BF6056">
      <w:pPr>
        <w:pStyle w:val="CommentText"/>
      </w:pPr>
      <w:r>
        <w:rPr>
          <w:rStyle w:val="CommentReference"/>
        </w:rPr>
        <w:annotationRef/>
      </w:r>
      <w:r>
        <w:t>Unnecessary, IMO.</w:t>
      </w:r>
    </w:p>
  </w:comment>
  <w:comment w:id="40" w:author="Brandan Kearney" w:date="2022-03-07T08:29:00Z" w:initials="BK">
    <w:p w14:paraId="6480B7FE" w14:textId="6D5B81A5" w:rsidR="00DF5504" w:rsidRDefault="00DF5504">
      <w:pPr>
        <w:pStyle w:val="CommentText"/>
      </w:pPr>
      <w:r>
        <w:rPr>
          <w:rStyle w:val="CommentReference"/>
        </w:rPr>
        <w:annotationRef/>
      </w:r>
      <w:r w:rsidR="00667595">
        <w:t>Consider</w:t>
      </w:r>
      <w:r>
        <w:t xml:space="preserve"> adding “online misinformation / radicalization” (or, if you want to be more general, something like “internet screen time”</w:t>
      </w:r>
      <w:r w:rsidR="00667595">
        <w:t>)</w:t>
      </w:r>
      <w:r>
        <w:t>.</w:t>
      </w:r>
    </w:p>
  </w:comment>
  <w:comment w:id="42" w:author="Brandan Kearney" w:date="2022-03-07T08:12:00Z" w:initials="BK">
    <w:p w14:paraId="52EB539D" w14:textId="0F6C12D6" w:rsidR="00BF6056" w:rsidRDefault="00BF6056">
      <w:pPr>
        <w:pStyle w:val="CommentText"/>
      </w:pPr>
      <w:r>
        <w:rPr>
          <w:rStyle w:val="CommentReference"/>
        </w:rPr>
        <w:annotationRef/>
      </w:r>
      <w:r w:rsidR="00DF5504">
        <w:t>Are</w:t>
      </w:r>
      <w:r>
        <w:t xml:space="preserve"> the in-between boxes </w:t>
      </w:r>
      <w:r w:rsidR="00DF5504">
        <w:t>n</w:t>
      </w:r>
      <w:r>
        <w:t xml:space="preserve">ecessary, </w:t>
      </w:r>
      <w:r w:rsidR="00DF5504">
        <w:t xml:space="preserve">or will they fall </w:t>
      </w:r>
      <w:r>
        <w:t>conceptually under “some attentio</w:t>
      </w:r>
      <w:r w:rsidR="00DF5504">
        <w:t>n”?</w:t>
      </w:r>
    </w:p>
  </w:comment>
  <w:comment w:id="44" w:author="Brandan Kearney" w:date="2022-03-07T08:10:00Z" w:initials="BK">
    <w:p w14:paraId="206E9B1D" w14:textId="77109DFF" w:rsidR="00BF6056" w:rsidRDefault="00BF6056">
      <w:pPr>
        <w:pStyle w:val="CommentText"/>
      </w:pPr>
      <w:r>
        <w:rPr>
          <w:rStyle w:val="CommentReference"/>
        </w:rPr>
        <w:annotationRef/>
      </w:r>
      <w:r>
        <w:t>Combine?</w:t>
      </w:r>
    </w:p>
  </w:comment>
  <w:comment w:id="45" w:author="Brandan Kearney" w:date="2022-03-07T08:11:00Z" w:initials="BK">
    <w:p w14:paraId="2195CFAF" w14:textId="110EB985" w:rsidR="00BF6056" w:rsidRDefault="00BF6056">
      <w:pPr>
        <w:pStyle w:val="CommentText"/>
      </w:pPr>
      <w:r>
        <w:rPr>
          <w:rStyle w:val="CommentReference"/>
        </w:rPr>
        <w:annotationRef/>
      </w:r>
      <w:r>
        <w:t>Suggest being more specific here.</w:t>
      </w:r>
    </w:p>
  </w:comment>
  <w:comment w:id="50" w:author="Brandan Kearney" w:date="2022-03-07T08:14:00Z" w:initials="BK">
    <w:p w14:paraId="5E13358A" w14:textId="20DC077A" w:rsidR="00BF6056" w:rsidRDefault="00BF6056">
      <w:pPr>
        <w:pStyle w:val="CommentText"/>
      </w:pPr>
      <w:r>
        <w:rPr>
          <w:rStyle w:val="CommentReference"/>
        </w:rPr>
        <w:annotationRef/>
      </w:r>
      <w:r>
        <w:t xml:space="preserve">Strongly suggest removing, as most people won’t understand this distinction and the necessary info can </w:t>
      </w:r>
      <w:proofErr w:type="gramStart"/>
      <w:r>
        <w:t>be gathered</w:t>
      </w:r>
      <w:proofErr w:type="gramEnd"/>
      <w:r>
        <w:t xml:space="preserve"> from ZIP info.</w:t>
      </w:r>
    </w:p>
  </w:comment>
  <w:comment w:id="59" w:author="Brandan Kearney" w:date="2022-03-07T08:17:00Z" w:initials="BK">
    <w:p w14:paraId="2B65D87D" w14:textId="6F0BDF33" w:rsidR="00BF6056" w:rsidRDefault="00BF6056">
      <w:pPr>
        <w:pStyle w:val="CommentText"/>
      </w:pPr>
      <w:r>
        <w:rPr>
          <w:rStyle w:val="CommentReference"/>
        </w:rPr>
        <w:annotationRef/>
      </w:r>
      <w:r>
        <w:t>Consider adding “Nonbinary”?</w:t>
      </w:r>
    </w:p>
  </w:comment>
  <w:comment w:id="62" w:author="Brandan Kearney" w:date="2022-03-07T08:19:00Z" w:initials="BK">
    <w:p w14:paraId="35FE6767" w14:textId="696D8B7B" w:rsidR="00637FA5" w:rsidRDefault="00637FA5">
      <w:pPr>
        <w:pStyle w:val="CommentText"/>
      </w:pPr>
      <w:r>
        <w:rPr>
          <w:rStyle w:val="CommentReference"/>
        </w:rPr>
        <w:annotationRef/>
      </w:r>
      <w:r>
        <w:t>Confusingly worded, IMO. Consider something along the lines of “Does your health insurance cover …”.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D508D5" w15:done="0"/>
  <w15:commentEx w15:paraId="4335919C" w15:done="0"/>
  <w15:commentEx w15:paraId="5E4BF303" w15:done="0"/>
  <w15:commentEx w15:paraId="73F14410" w15:done="0"/>
  <w15:commentEx w15:paraId="07355BB1" w15:done="0"/>
  <w15:commentEx w15:paraId="424618AB" w15:done="0"/>
  <w15:commentEx w15:paraId="08886B48" w15:done="0"/>
  <w15:commentEx w15:paraId="1A365E3B" w15:done="0"/>
  <w15:commentEx w15:paraId="674D1FC5" w15:done="0"/>
  <w15:commentEx w15:paraId="3F765977" w15:done="0"/>
  <w15:commentEx w15:paraId="0BB47B0F" w15:done="0"/>
  <w15:commentEx w15:paraId="20E36244" w15:done="0"/>
  <w15:commentEx w15:paraId="28575D5C" w15:done="0"/>
  <w15:commentEx w15:paraId="72DC5416" w15:done="0"/>
  <w15:commentEx w15:paraId="2D190A61" w15:done="0"/>
  <w15:commentEx w15:paraId="59B66601" w15:done="0"/>
  <w15:commentEx w15:paraId="31212D04" w15:done="0"/>
  <w15:commentEx w15:paraId="506F8D72" w15:done="0"/>
  <w15:commentEx w15:paraId="54E3CA2A" w15:done="0"/>
  <w15:commentEx w15:paraId="6480B7FE" w15:done="0"/>
  <w15:commentEx w15:paraId="52EB539D" w15:done="0"/>
  <w15:commentEx w15:paraId="206E9B1D" w15:done="0"/>
  <w15:commentEx w15:paraId="2195CFAF" w15:done="0"/>
  <w15:commentEx w15:paraId="5E13358A" w15:done="0"/>
  <w15:commentEx w15:paraId="2B65D87D" w15:done="0"/>
  <w15:commentEx w15:paraId="35FE67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037A8" w16cex:dateUtc="2022-03-07T15:50:00Z"/>
  <w16cex:commentExtensible w16cex:durableId="25D0375C" w16cex:dateUtc="2022-03-07T15:48:00Z"/>
  <w16cex:commentExtensible w16cex:durableId="25D037ED" w16cex:dateUtc="2022-03-07T15:51:00Z"/>
  <w16cex:commentExtensible w16cex:durableId="25D03851" w16cex:dateUtc="2022-03-07T15:52:00Z"/>
  <w16cex:commentExtensible w16cex:durableId="25D038A1" w16cex:dateUtc="2022-03-07T15:54:00Z"/>
  <w16cex:commentExtensible w16cex:durableId="25D038DE" w16cex:dateUtc="2022-03-07T15:55:00Z"/>
  <w16cex:commentExtensible w16cex:durableId="25D039CB" w16cex:dateUtc="2022-03-07T15:59:00Z"/>
  <w16cex:commentExtensible w16cex:durableId="25D03930" w16cex:dateUtc="2022-03-07T15:56:00Z"/>
  <w16cex:commentExtensible w16cex:durableId="25D03975" w16cex:dateUtc="2022-03-07T15:57:00Z"/>
  <w16cex:commentExtensible w16cex:durableId="25D03A18" w16cex:dateUtc="2022-03-07T16:00:00Z"/>
  <w16cex:commentExtensible w16cex:durableId="25D03B9D" w16cex:dateUtc="2022-03-07T16:06:00Z"/>
  <w16cex:commentExtensible w16cex:durableId="25D03A35" w16cex:dateUtc="2022-03-07T16:00:00Z"/>
  <w16cex:commentExtensible w16cex:durableId="25D03A4A" w16cex:dateUtc="2022-03-07T16:01:00Z"/>
  <w16cex:commentExtensible w16cex:durableId="25D03A91" w16cex:dateUtc="2022-03-07T16:02:00Z"/>
  <w16cex:commentExtensible w16cex:durableId="25D03AA0" w16cex:dateUtc="2022-03-07T16:02:00Z"/>
  <w16cex:commentExtensible w16cex:durableId="25D03AE6" w16cex:dateUtc="2022-03-07T16:03:00Z"/>
  <w16cex:commentExtensible w16cex:durableId="25D03BF9" w16cex:dateUtc="2022-03-07T16:08:00Z"/>
  <w16cex:commentExtensible w16cex:durableId="25D03B54" w16cex:dateUtc="2022-03-07T16:05:00Z"/>
  <w16cex:commentExtensible w16cex:durableId="25D03C60" w16cex:dateUtc="2022-03-07T16:10:00Z"/>
  <w16cex:commentExtensible w16cex:durableId="25D04104" w16cex:dateUtc="2022-03-07T16:29:00Z"/>
  <w16cex:commentExtensible w16cex:durableId="25D03D08" w16cex:dateUtc="2022-03-07T16:12:00Z"/>
  <w16cex:commentExtensible w16cex:durableId="25D03C8A" w16cex:dateUtc="2022-03-07T16:10:00Z"/>
  <w16cex:commentExtensible w16cex:durableId="25D03CAA" w16cex:dateUtc="2022-03-07T16:11:00Z"/>
  <w16cex:commentExtensible w16cex:durableId="25D03D7B" w16cex:dateUtc="2022-03-07T16:14:00Z"/>
  <w16cex:commentExtensible w16cex:durableId="25D03E37" w16cex:dateUtc="2022-03-07T16:17:00Z"/>
  <w16cex:commentExtensible w16cex:durableId="25D03E83" w16cex:dateUtc="2022-03-07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D508D5" w16cid:durableId="25D037A8"/>
  <w16cid:commentId w16cid:paraId="4335919C" w16cid:durableId="25D0375C"/>
  <w16cid:commentId w16cid:paraId="5E4BF303" w16cid:durableId="25D037ED"/>
  <w16cid:commentId w16cid:paraId="73F14410" w16cid:durableId="25D03851"/>
  <w16cid:commentId w16cid:paraId="07355BB1" w16cid:durableId="25D038A1"/>
  <w16cid:commentId w16cid:paraId="424618AB" w16cid:durableId="25D038DE"/>
  <w16cid:commentId w16cid:paraId="08886B48" w16cid:durableId="25D039CB"/>
  <w16cid:commentId w16cid:paraId="1A365E3B" w16cid:durableId="25D03930"/>
  <w16cid:commentId w16cid:paraId="674D1FC5" w16cid:durableId="25D03975"/>
  <w16cid:commentId w16cid:paraId="3F765977" w16cid:durableId="25D03A18"/>
  <w16cid:commentId w16cid:paraId="0BB47B0F" w16cid:durableId="25D03B9D"/>
  <w16cid:commentId w16cid:paraId="20E36244" w16cid:durableId="25D03A35"/>
  <w16cid:commentId w16cid:paraId="28575D5C" w16cid:durableId="25D03A4A"/>
  <w16cid:commentId w16cid:paraId="72DC5416" w16cid:durableId="25D03A91"/>
  <w16cid:commentId w16cid:paraId="2D190A61" w16cid:durableId="25D03AA0"/>
  <w16cid:commentId w16cid:paraId="59B66601" w16cid:durableId="25D03AE6"/>
  <w16cid:commentId w16cid:paraId="31212D04" w16cid:durableId="25D03BF9"/>
  <w16cid:commentId w16cid:paraId="506F8D72" w16cid:durableId="25D03B54"/>
  <w16cid:commentId w16cid:paraId="54E3CA2A" w16cid:durableId="25D03C60"/>
  <w16cid:commentId w16cid:paraId="6480B7FE" w16cid:durableId="25D04104"/>
  <w16cid:commentId w16cid:paraId="52EB539D" w16cid:durableId="25D03D08"/>
  <w16cid:commentId w16cid:paraId="206E9B1D" w16cid:durableId="25D03C8A"/>
  <w16cid:commentId w16cid:paraId="2195CFAF" w16cid:durableId="25D03CAA"/>
  <w16cid:commentId w16cid:paraId="5E13358A" w16cid:durableId="25D03D7B"/>
  <w16cid:commentId w16cid:paraId="2B65D87D" w16cid:durableId="25D03E37"/>
  <w16cid:commentId w16cid:paraId="35FE6767" w16cid:durableId="25D03E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36018" w14:textId="77777777" w:rsidR="00183E1B" w:rsidRDefault="00183E1B" w:rsidP="00CD0ED5">
      <w:pPr>
        <w:spacing w:after="0" w:line="240" w:lineRule="auto"/>
      </w:pPr>
      <w:r>
        <w:separator/>
      </w:r>
    </w:p>
  </w:endnote>
  <w:endnote w:type="continuationSeparator" w:id="0">
    <w:p w14:paraId="2109EEEE" w14:textId="77777777" w:rsidR="00183E1B" w:rsidRDefault="00183E1B" w:rsidP="00CD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983E" w14:textId="7A2489A3" w:rsidR="00C97204" w:rsidRDefault="00C97204" w:rsidP="00AF2665">
    <w:pPr>
      <w:pStyle w:val="Footer"/>
      <w:jc w:val="center"/>
    </w:pPr>
    <w:r>
      <w:t xml:space="preserve">Samaritan Health Services in partnership with Linn, Benton, and Lincoln Counties and </w:t>
    </w:r>
    <w:proofErr w:type="spellStart"/>
    <w:r>
      <w:t>IHN-CCO</w:t>
    </w:r>
    <w:proofErr w:type="spellEnd"/>
    <w:r>
      <w:tab/>
    </w:r>
    <w:sdt>
      <w:sdtPr>
        <w:id w:val="10547293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            </w:t>
        </w:r>
        <w:r>
          <w:fldChar w:fldCharType="begin"/>
        </w:r>
        <w:r>
          <w:instrText xml:space="preserve"> DATE \@ "M/d/yyyy" </w:instrText>
        </w:r>
        <w:r>
          <w:fldChar w:fldCharType="separate"/>
        </w:r>
        <w:r w:rsidR="00667595">
          <w:rPr>
            <w:noProof/>
          </w:rPr>
          <w:t>3/7/2022</w:t>
        </w:r>
        <w:r>
          <w:fldChar w:fldCharType="end"/>
        </w:r>
      </w:sdtContent>
    </w:sdt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A0BE" w14:textId="255C0A4C" w:rsidR="00C97204" w:rsidRDefault="00C97204" w:rsidP="00077A30">
    <w:pPr>
      <w:pStyle w:val="Footer"/>
      <w:jc w:val="center"/>
    </w:pPr>
    <w:r>
      <w:t xml:space="preserve">Samaritan Health Services in partnership with Linn, Benton, and Lincoln Counties and </w:t>
    </w:r>
    <w:proofErr w:type="spellStart"/>
    <w:r>
      <w:t>IHN-CCO</w:t>
    </w:r>
    <w:proofErr w:type="spellEnd"/>
    <w:r>
      <w:tab/>
    </w:r>
    <w:sdt>
      <w:sdtPr>
        <w:id w:val="9888338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             </w:t>
        </w:r>
        <w:r>
          <w:fldChar w:fldCharType="begin"/>
        </w:r>
        <w:r>
          <w:instrText xml:space="preserve"> DATE \@ "M/d/yyyy" </w:instrText>
        </w:r>
        <w:r>
          <w:fldChar w:fldCharType="separate"/>
        </w:r>
        <w:r w:rsidR="00667595">
          <w:rPr>
            <w:noProof/>
          </w:rPr>
          <w:t>3/7/2022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6ED2" w14:textId="77777777" w:rsidR="00183E1B" w:rsidRDefault="00183E1B" w:rsidP="00CD0ED5">
      <w:pPr>
        <w:spacing w:after="0" w:line="240" w:lineRule="auto"/>
      </w:pPr>
      <w:r>
        <w:separator/>
      </w:r>
    </w:p>
  </w:footnote>
  <w:footnote w:type="continuationSeparator" w:id="0">
    <w:p w14:paraId="20208935" w14:textId="77777777" w:rsidR="00183E1B" w:rsidRDefault="00183E1B" w:rsidP="00CD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180A9658" w14:textId="77777777" w:rsidR="00C97204" w:rsidRPr="00DD1E43" w:rsidRDefault="00C97204">
        <w:pPr>
          <w:pStyle w:val="Header"/>
          <w:jc w:val="right"/>
        </w:pPr>
        <w:r w:rsidRPr="00DD1E43">
          <w:t xml:space="preserve">Page </w:t>
        </w:r>
        <w:r w:rsidRPr="00DD1E43">
          <w:rPr>
            <w:bCs/>
            <w:sz w:val="24"/>
            <w:szCs w:val="24"/>
          </w:rPr>
          <w:fldChar w:fldCharType="begin"/>
        </w:r>
        <w:r w:rsidRPr="00DD1E43">
          <w:rPr>
            <w:bCs/>
          </w:rPr>
          <w:instrText xml:space="preserve"> PAGE </w:instrText>
        </w:r>
        <w:r w:rsidRPr="00DD1E43">
          <w:rPr>
            <w:bCs/>
            <w:sz w:val="24"/>
            <w:szCs w:val="24"/>
          </w:rPr>
          <w:fldChar w:fldCharType="separate"/>
        </w:r>
        <w:r w:rsidR="00A74426">
          <w:rPr>
            <w:bCs/>
            <w:noProof/>
          </w:rPr>
          <w:t>3</w:t>
        </w:r>
        <w:r w:rsidRPr="00DD1E43">
          <w:rPr>
            <w:bCs/>
            <w:sz w:val="24"/>
            <w:szCs w:val="24"/>
          </w:rPr>
          <w:fldChar w:fldCharType="end"/>
        </w:r>
        <w:r w:rsidRPr="00DD1E43">
          <w:t xml:space="preserve"> of </w:t>
        </w:r>
        <w:r w:rsidRPr="00DD1E43">
          <w:rPr>
            <w:bCs/>
            <w:sz w:val="24"/>
            <w:szCs w:val="24"/>
          </w:rPr>
          <w:fldChar w:fldCharType="begin"/>
        </w:r>
        <w:r w:rsidRPr="00DD1E43">
          <w:rPr>
            <w:bCs/>
          </w:rPr>
          <w:instrText xml:space="preserve"> NUMPAGES  </w:instrText>
        </w:r>
        <w:r w:rsidRPr="00DD1E43">
          <w:rPr>
            <w:bCs/>
            <w:sz w:val="24"/>
            <w:szCs w:val="24"/>
          </w:rPr>
          <w:fldChar w:fldCharType="separate"/>
        </w:r>
        <w:r w:rsidR="00A74426">
          <w:rPr>
            <w:bCs/>
            <w:noProof/>
          </w:rPr>
          <w:t>6</w:t>
        </w:r>
        <w:r w:rsidRPr="00DD1E43">
          <w:rPr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790" w14:textId="77777777" w:rsidR="00C97204" w:rsidRDefault="00C97204" w:rsidP="00077A30">
    <w:pPr>
      <w:pStyle w:val="Header"/>
      <w:jc w:val="center"/>
      <w:rPr>
        <w:b/>
        <w:sz w:val="32"/>
      </w:rPr>
    </w:pPr>
    <w:r w:rsidRPr="00077A30">
      <w:rPr>
        <w:b/>
        <w:sz w:val="32"/>
      </w:rPr>
      <w:t>Samaritan Health Services</w:t>
    </w:r>
  </w:p>
  <w:p w14:paraId="452BECDC" w14:textId="77777777" w:rsidR="00C97204" w:rsidRPr="00077A30" w:rsidRDefault="00C97204" w:rsidP="00077A30">
    <w:pPr>
      <w:pStyle w:val="Header"/>
      <w:jc w:val="center"/>
      <w:rPr>
        <w:b/>
        <w:sz w:val="32"/>
      </w:rPr>
    </w:pPr>
    <w:r>
      <w:rPr>
        <w:b/>
        <w:sz w:val="32"/>
      </w:rPr>
      <w:t>Linn, Benton, and Lincoln County Community Health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7AA"/>
    <w:multiLevelType w:val="hybridMultilevel"/>
    <w:tmpl w:val="55ACF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452A"/>
    <w:multiLevelType w:val="hybridMultilevel"/>
    <w:tmpl w:val="59161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B519F"/>
    <w:multiLevelType w:val="hybridMultilevel"/>
    <w:tmpl w:val="83BEB23A"/>
    <w:lvl w:ilvl="0" w:tplc="0E182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385164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sz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1B2F71"/>
    <w:multiLevelType w:val="hybridMultilevel"/>
    <w:tmpl w:val="AC7CB536"/>
    <w:lvl w:ilvl="0" w:tplc="7DF0F9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9507F"/>
    <w:multiLevelType w:val="hybridMultilevel"/>
    <w:tmpl w:val="00CAB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033DB"/>
    <w:multiLevelType w:val="hybridMultilevel"/>
    <w:tmpl w:val="6346CB48"/>
    <w:lvl w:ilvl="0" w:tplc="0E182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6CF99C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0102F"/>
    <w:multiLevelType w:val="hybridMultilevel"/>
    <w:tmpl w:val="948C2208"/>
    <w:lvl w:ilvl="0" w:tplc="D2466732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7F0C72"/>
    <w:multiLevelType w:val="hybridMultilevel"/>
    <w:tmpl w:val="074E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21DB4"/>
    <w:multiLevelType w:val="hybridMultilevel"/>
    <w:tmpl w:val="4C584344"/>
    <w:lvl w:ilvl="0" w:tplc="F780A68A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992288"/>
    <w:multiLevelType w:val="hybridMultilevel"/>
    <w:tmpl w:val="E64ED2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F3277"/>
    <w:multiLevelType w:val="hybridMultilevel"/>
    <w:tmpl w:val="5EC8B688"/>
    <w:lvl w:ilvl="0" w:tplc="0E182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E7DD4"/>
    <w:multiLevelType w:val="hybridMultilevel"/>
    <w:tmpl w:val="9B266844"/>
    <w:lvl w:ilvl="0" w:tplc="55FADC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69EBE86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7C6556"/>
    <w:multiLevelType w:val="hybridMultilevel"/>
    <w:tmpl w:val="BB427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35EEA"/>
    <w:multiLevelType w:val="hybridMultilevel"/>
    <w:tmpl w:val="854C1A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F35D1"/>
    <w:multiLevelType w:val="hybridMultilevel"/>
    <w:tmpl w:val="B71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  <w:num w:numId="13">
    <w:abstractNumId w:val="14"/>
  </w:num>
  <w:num w:numId="14">
    <w:abstractNumId w:val="2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dan Kearney">
    <w15:presenceInfo w15:providerId="Windows Live" w15:userId="30703f929bade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7A"/>
    <w:rsid w:val="00001924"/>
    <w:rsid w:val="00005144"/>
    <w:rsid w:val="00005C7C"/>
    <w:rsid w:val="00024C93"/>
    <w:rsid w:val="00027661"/>
    <w:rsid w:val="00030519"/>
    <w:rsid w:val="00051CC7"/>
    <w:rsid w:val="000555F2"/>
    <w:rsid w:val="00077A30"/>
    <w:rsid w:val="00086B8F"/>
    <w:rsid w:val="00091756"/>
    <w:rsid w:val="000A0C25"/>
    <w:rsid w:val="000A7912"/>
    <w:rsid w:val="000B3859"/>
    <w:rsid w:val="000C0AA8"/>
    <w:rsid w:val="000C0D75"/>
    <w:rsid w:val="000F1684"/>
    <w:rsid w:val="000F2280"/>
    <w:rsid w:val="000F4318"/>
    <w:rsid w:val="00111393"/>
    <w:rsid w:val="00113486"/>
    <w:rsid w:val="00120DEB"/>
    <w:rsid w:val="00131001"/>
    <w:rsid w:val="00137AF7"/>
    <w:rsid w:val="00145448"/>
    <w:rsid w:val="00162A37"/>
    <w:rsid w:val="00163D4B"/>
    <w:rsid w:val="00172A68"/>
    <w:rsid w:val="00182F7F"/>
    <w:rsid w:val="00183E1B"/>
    <w:rsid w:val="00190187"/>
    <w:rsid w:val="001A2EB5"/>
    <w:rsid w:val="001A3814"/>
    <w:rsid w:val="001A6FDF"/>
    <w:rsid w:val="001B2F73"/>
    <w:rsid w:val="001D0E43"/>
    <w:rsid w:val="001F2F79"/>
    <w:rsid w:val="00210938"/>
    <w:rsid w:val="00212452"/>
    <w:rsid w:val="002138BA"/>
    <w:rsid w:val="00214368"/>
    <w:rsid w:val="00221679"/>
    <w:rsid w:val="002216FB"/>
    <w:rsid w:val="002252B7"/>
    <w:rsid w:val="002270D0"/>
    <w:rsid w:val="0024768D"/>
    <w:rsid w:val="0028079B"/>
    <w:rsid w:val="00294FD2"/>
    <w:rsid w:val="00295B12"/>
    <w:rsid w:val="002B0828"/>
    <w:rsid w:val="002B6F5A"/>
    <w:rsid w:val="002C2B15"/>
    <w:rsid w:val="002C460A"/>
    <w:rsid w:val="002C6D52"/>
    <w:rsid w:val="002C764C"/>
    <w:rsid w:val="002D4225"/>
    <w:rsid w:val="002F037A"/>
    <w:rsid w:val="002F1E1F"/>
    <w:rsid w:val="0030310B"/>
    <w:rsid w:val="00307149"/>
    <w:rsid w:val="0031030B"/>
    <w:rsid w:val="00323FA5"/>
    <w:rsid w:val="003316E7"/>
    <w:rsid w:val="00331C71"/>
    <w:rsid w:val="0033527A"/>
    <w:rsid w:val="00350069"/>
    <w:rsid w:val="00377F36"/>
    <w:rsid w:val="0038551D"/>
    <w:rsid w:val="0039227C"/>
    <w:rsid w:val="003926D0"/>
    <w:rsid w:val="003A68A9"/>
    <w:rsid w:val="003B1E11"/>
    <w:rsid w:val="003C651A"/>
    <w:rsid w:val="003D168B"/>
    <w:rsid w:val="003E55DF"/>
    <w:rsid w:val="003F703B"/>
    <w:rsid w:val="00401ABB"/>
    <w:rsid w:val="0040224C"/>
    <w:rsid w:val="00411720"/>
    <w:rsid w:val="004231C4"/>
    <w:rsid w:val="004375FC"/>
    <w:rsid w:val="00440140"/>
    <w:rsid w:val="00442B97"/>
    <w:rsid w:val="00455DFA"/>
    <w:rsid w:val="00457670"/>
    <w:rsid w:val="004632C8"/>
    <w:rsid w:val="00467868"/>
    <w:rsid w:val="00480C8A"/>
    <w:rsid w:val="00485CAC"/>
    <w:rsid w:val="004A26AD"/>
    <w:rsid w:val="004A4F90"/>
    <w:rsid w:val="004A55FC"/>
    <w:rsid w:val="004B46DC"/>
    <w:rsid w:val="004C665C"/>
    <w:rsid w:val="004E30F8"/>
    <w:rsid w:val="00505270"/>
    <w:rsid w:val="00513E0B"/>
    <w:rsid w:val="00531AE3"/>
    <w:rsid w:val="00532529"/>
    <w:rsid w:val="00537C67"/>
    <w:rsid w:val="00551895"/>
    <w:rsid w:val="005A04A2"/>
    <w:rsid w:val="005A3990"/>
    <w:rsid w:val="005B3AE7"/>
    <w:rsid w:val="005B401F"/>
    <w:rsid w:val="005B6950"/>
    <w:rsid w:val="005B743A"/>
    <w:rsid w:val="005C1BC6"/>
    <w:rsid w:val="005C2844"/>
    <w:rsid w:val="005C7D54"/>
    <w:rsid w:val="005E2D37"/>
    <w:rsid w:val="005F4FDE"/>
    <w:rsid w:val="00622917"/>
    <w:rsid w:val="00631766"/>
    <w:rsid w:val="00637FA5"/>
    <w:rsid w:val="006400A4"/>
    <w:rsid w:val="00654F70"/>
    <w:rsid w:val="00655E73"/>
    <w:rsid w:val="00660841"/>
    <w:rsid w:val="00663FD7"/>
    <w:rsid w:val="00667595"/>
    <w:rsid w:val="00670EC9"/>
    <w:rsid w:val="006732A2"/>
    <w:rsid w:val="00695EF8"/>
    <w:rsid w:val="006B642E"/>
    <w:rsid w:val="006B78B7"/>
    <w:rsid w:val="006F4A60"/>
    <w:rsid w:val="006F68E1"/>
    <w:rsid w:val="00701359"/>
    <w:rsid w:val="00715C3A"/>
    <w:rsid w:val="0075144A"/>
    <w:rsid w:val="00755E49"/>
    <w:rsid w:val="00755F39"/>
    <w:rsid w:val="007675C6"/>
    <w:rsid w:val="0077422D"/>
    <w:rsid w:val="00785F66"/>
    <w:rsid w:val="0079044D"/>
    <w:rsid w:val="007D5B71"/>
    <w:rsid w:val="007F0645"/>
    <w:rsid w:val="007F2BCB"/>
    <w:rsid w:val="007F3775"/>
    <w:rsid w:val="007F5899"/>
    <w:rsid w:val="00804E5F"/>
    <w:rsid w:val="00805B05"/>
    <w:rsid w:val="0081719A"/>
    <w:rsid w:val="00823E63"/>
    <w:rsid w:val="00825F39"/>
    <w:rsid w:val="00853FAA"/>
    <w:rsid w:val="00863658"/>
    <w:rsid w:val="008643DE"/>
    <w:rsid w:val="00864CE2"/>
    <w:rsid w:val="008657E5"/>
    <w:rsid w:val="00884B87"/>
    <w:rsid w:val="00884EFC"/>
    <w:rsid w:val="008A5103"/>
    <w:rsid w:val="008B52AE"/>
    <w:rsid w:val="008B67A5"/>
    <w:rsid w:val="008F0A94"/>
    <w:rsid w:val="00913775"/>
    <w:rsid w:val="00940C4D"/>
    <w:rsid w:val="00942585"/>
    <w:rsid w:val="00943A25"/>
    <w:rsid w:val="00961740"/>
    <w:rsid w:val="00990541"/>
    <w:rsid w:val="00990945"/>
    <w:rsid w:val="00990E87"/>
    <w:rsid w:val="009A5A16"/>
    <w:rsid w:val="009B6224"/>
    <w:rsid w:val="009C061E"/>
    <w:rsid w:val="009E0BFC"/>
    <w:rsid w:val="009E3ABE"/>
    <w:rsid w:val="009E5122"/>
    <w:rsid w:val="009F0B18"/>
    <w:rsid w:val="00A04060"/>
    <w:rsid w:val="00A215B4"/>
    <w:rsid w:val="00A4722A"/>
    <w:rsid w:val="00A56BF5"/>
    <w:rsid w:val="00A651B6"/>
    <w:rsid w:val="00A73E83"/>
    <w:rsid w:val="00A74426"/>
    <w:rsid w:val="00AA0C90"/>
    <w:rsid w:val="00AA3B8C"/>
    <w:rsid w:val="00AA74B1"/>
    <w:rsid w:val="00AC6267"/>
    <w:rsid w:val="00AE494D"/>
    <w:rsid w:val="00AF2665"/>
    <w:rsid w:val="00AF5EDD"/>
    <w:rsid w:val="00B118A5"/>
    <w:rsid w:val="00B12D3A"/>
    <w:rsid w:val="00B1578F"/>
    <w:rsid w:val="00B17B59"/>
    <w:rsid w:val="00B22026"/>
    <w:rsid w:val="00B2668E"/>
    <w:rsid w:val="00B31F18"/>
    <w:rsid w:val="00B51D03"/>
    <w:rsid w:val="00B64728"/>
    <w:rsid w:val="00B822A3"/>
    <w:rsid w:val="00B837C2"/>
    <w:rsid w:val="00B84370"/>
    <w:rsid w:val="00B86B91"/>
    <w:rsid w:val="00B87779"/>
    <w:rsid w:val="00B9678D"/>
    <w:rsid w:val="00BA3371"/>
    <w:rsid w:val="00BC4B94"/>
    <w:rsid w:val="00BF6056"/>
    <w:rsid w:val="00C041F7"/>
    <w:rsid w:val="00C06C9A"/>
    <w:rsid w:val="00C2149A"/>
    <w:rsid w:val="00C25C24"/>
    <w:rsid w:val="00C328DA"/>
    <w:rsid w:val="00C408A4"/>
    <w:rsid w:val="00C560E5"/>
    <w:rsid w:val="00C65CE8"/>
    <w:rsid w:val="00C66D89"/>
    <w:rsid w:val="00C8753A"/>
    <w:rsid w:val="00C91B04"/>
    <w:rsid w:val="00C91BEA"/>
    <w:rsid w:val="00C96DBB"/>
    <w:rsid w:val="00C97204"/>
    <w:rsid w:val="00CB67DC"/>
    <w:rsid w:val="00CD0ED5"/>
    <w:rsid w:val="00CD49E3"/>
    <w:rsid w:val="00CE6AB3"/>
    <w:rsid w:val="00CF17BE"/>
    <w:rsid w:val="00D1486A"/>
    <w:rsid w:val="00D1717B"/>
    <w:rsid w:val="00D26210"/>
    <w:rsid w:val="00D354B6"/>
    <w:rsid w:val="00D37DD9"/>
    <w:rsid w:val="00D47F8E"/>
    <w:rsid w:val="00D623BA"/>
    <w:rsid w:val="00D660D2"/>
    <w:rsid w:val="00D80503"/>
    <w:rsid w:val="00D80735"/>
    <w:rsid w:val="00D91230"/>
    <w:rsid w:val="00D96BE1"/>
    <w:rsid w:val="00DD1E43"/>
    <w:rsid w:val="00DD4566"/>
    <w:rsid w:val="00DF48FB"/>
    <w:rsid w:val="00DF5504"/>
    <w:rsid w:val="00DF6FDF"/>
    <w:rsid w:val="00E1040D"/>
    <w:rsid w:val="00E13DBA"/>
    <w:rsid w:val="00E152BA"/>
    <w:rsid w:val="00E26A70"/>
    <w:rsid w:val="00E336AD"/>
    <w:rsid w:val="00E433B4"/>
    <w:rsid w:val="00E5378C"/>
    <w:rsid w:val="00E53C3D"/>
    <w:rsid w:val="00E60BEF"/>
    <w:rsid w:val="00E71A9D"/>
    <w:rsid w:val="00E74FED"/>
    <w:rsid w:val="00E76DC8"/>
    <w:rsid w:val="00E773FE"/>
    <w:rsid w:val="00E82D86"/>
    <w:rsid w:val="00E946E5"/>
    <w:rsid w:val="00ED2731"/>
    <w:rsid w:val="00F17298"/>
    <w:rsid w:val="00F40108"/>
    <w:rsid w:val="00F45717"/>
    <w:rsid w:val="00F53E8F"/>
    <w:rsid w:val="00F567F2"/>
    <w:rsid w:val="00F6200E"/>
    <w:rsid w:val="00F70FB7"/>
    <w:rsid w:val="00F8377F"/>
    <w:rsid w:val="00F857B0"/>
    <w:rsid w:val="00F870BE"/>
    <w:rsid w:val="00F91299"/>
    <w:rsid w:val="00F95FCD"/>
    <w:rsid w:val="00FB0FB7"/>
    <w:rsid w:val="00FB3B04"/>
    <w:rsid w:val="00FC5D73"/>
    <w:rsid w:val="00FD3FB1"/>
    <w:rsid w:val="00FE51C4"/>
    <w:rsid w:val="00FF12F7"/>
    <w:rsid w:val="00FF32E8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F55C0"/>
  <w15:docId w15:val="{BB6A08BB-4042-FF4F-8516-9956E48E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3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6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6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6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0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D5"/>
  </w:style>
  <w:style w:type="paragraph" w:styleId="Footer">
    <w:name w:val="footer"/>
    <w:basedOn w:val="Normal"/>
    <w:link w:val="FooterChar"/>
    <w:uiPriority w:val="99"/>
    <w:unhideWhenUsed/>
    <w:rsid w:val="00CD0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D5"/>
  </w:style>
  <w:style w:type="table" w:styleId="TableGrid">
    <w:name w:val="Table Grid"/>
    <w:basedOn w:val="TableNormal"/>
    <w:uiPriority w:val="59"/>
    <w:rsid w:val="00E9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972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on">
    <w:name w:val="Revision"/>
    <w:hidden/>
    <w:uiPriority w:val="99"/>
    <w:semiHidden/>
    <w:rsid w:val="00BF60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13D6A-E496-45E0-8259-82A4A212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BANWARTH Peter</dc:creator>
  <cp:lastModifiedBy>Brandan Kearney</cp:lastModifiedBy>
  <cp:revision>4</cp:revision>
  <cp:lastPrinted>2015-11-09T22:32:00Z</cp:lastPrinted>
  <dcterms:created xsi:type="dcterms:W3CDTF">2022-03-07T16:27:00Z</dcterms:created>
  <dcterms:modified xsi:type="dcterms:W3CDTF">2022-03-07T16:48:00Z</dcterms:modified>
</cp:coreProperties>
</file>